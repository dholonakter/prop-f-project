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54B4" w14:textId="77777777" w:rsidR="0023741C" w:rsidRPr="006C2A02" w:rsidRDefault="0023741C" w:rsidP="0023741C">
      <w:r w:rsidRPr="006C2A02">
        <w:rPr>
          <w:noProof/>
        </w:rPr>
        <w:drawing>
          <wp:anchor distT="0" distB="0" distL="114300" distR="114300" simplePos="0" relativeHeight="251665408" behindDoc="0" locked="0" layoutInCell="1" allowOverlap="1" wp14:anchorId="03DA0761" wp14:editId="5E59CFBB">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16EB4925" w14:textId="77777777" w:rsidR="0023741C" w:rsidRPr="006C2A02" w:rsidRDefault="0023741C" w:rsidP="0023741C">
          <w:pPr>
            <w:rPr>
              <w:lang w:val="pt-PT"/>
            </w:rPr>
          </w:pPr>
          <w:r w:rsidRPr="006C2A02">
            <w:rPr>
              <w:noProof/>
            </w:rPr>
            <mc:AlternateContent>
              <mc:Choice Requires="wpg">
                <w:drawing>
                  <wp:anchor distT="0" distB="0" distL="114300" distR="114300" simplePos="0" relativeHeight="251659264" behindDoc="1" locked="0" layoutInCell="1" allowOverlap="1" wp14:anchorId="36831B51" wp14:editId="5EBBB8DB">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4B00CC1A" w14:textId="77777777" w:rsidR="0023741C" w:rsidRPr="0046309D" w:rsidRDefault="0023741C" w:rsidP="0023741C">
                                  <w:pPr>
                                    <w:pStyle w:val="Geenafstand"/>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Geenafstand"/>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Geenafstand"/>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831B51"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tangle 121" o:spid="_x0000_s1028"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" fillcolor="#cfcdcd [2894]" stroked="f">
                      <v:textbox inset="36pt,14.4pt,36pt,36pt">
                        <w:txbxContent>
                          <w:p w14:paraId="4B00CC1A" w14:textId="77777777" w:rsidR="0023741C" w:rsidRPr="0046309D" w:rsidRDefault="0023741C" w:rsidP="0023741C">
                            <w:pPr>
                              <w:pStyle w:val="Geenafstand"/>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Geenafstand"/>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Geenafstand"/>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5B61DC6B" w14:textId="77777777" w:rsidR="0023741C" w:rsidRDefault="0023741C" w:rsidP="0023741C">
          <w:pPr>
            <w:rPr>
              <w:rFonts w:eastAsiaTheme="minorEastAsia"/>
              <w:color w:val="4472C4" w:themeColor="accent1"/>
              <w:lang w:val="pt-PT"/>
            </w:rPr>
          </w:pPr>
          <w:r w:rsidRPr="006C2A02">
            <w:rPr>
              <w:noProof/>
            </w:rPr>
            <mc:AlternateContent>
              <mc:Choice Requires="wps">
                <w:drawing>
                  <wp:anchor distT="0" distB="0" distL="114300" distR="114300" simplePos="0" relativeHeight="251663360" behindDoc="0" locked="0" layoutInCell="1" allowOverlap="1" wp14:anchorId="62AF9FDE" wp14:editId="06950096">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62676" w14:textId="207A330E"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55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F9FDE" id="Text Box 10" o:spid="_x0000_s1030" type="#_x0000_t202" style="position:absolute;margin-left:25.3pt;margin-top:224.2pt;width:76.5pt;height:23.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12B62676" w14:textId="207A330E"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55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Pr="006C2A02">
            <w:rPr>
              <w:noProof/>
            </w:rPr>
            <w:drawing>
              <wp:anchor distT="0" distB="0" distL="114300" distR="114300" simplePos="0" relativeHeight="251662336" behindDoc="0" locked="0" layoutInCell="1" allowOverlap="1" wp14:anchorId="1D44346A" wp14:editId="5C9B89A4">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6" cstate="print">
                          <a:biLevel thresh="75000"/>
                          <a:extLst>
                            <a:ext uri="{BEBA8EAE-BF5A-486C-A8C5-ECC9F3942E4B}">
                              <a14:imgProps xmlns:a14="http://schemas.microsoft.com/office/drawing/2010/main">
                                <a14:imgLayer r:embed="rId7">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rPr>
            <mc:AlternateContent>
              <mc:Choice Requires="wps">
                <w:drawing>
                  <wp:anchor distT="0" distB="0" distL="114300" distR="114300" simplePos="0" relativeHeight="251661312" behindDoc="0" locked="0" layoutInCell="1" allowOverlap="1" wp14:anchorId="55FC4F30" wp14:editId="4B76D2E2">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FC4F30" id="Text Box 5" o:spid="_x0000_s1031" type="#_x0000_t202" style="position:absolute;margin-left:0;margin-top:572.25pt;width:125.55pt;height:42.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rPr>
            <mc:AlternateContent>
              <mc:Choice Requires="wps">
                <w:drawing>
                  <wp:anchor distT="0" distB="0" distL="114300" distR="114300" simplePos="0" relativeHeight="251660288" behindDoc="0" locked="0" layoutInCell="1" allowOverlap="1" wp14:anchorId="2884F7E7" wp14:editId="10271D8E">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01D78" w14:textId="77777777" w:rsidR="0023741C" w:rsidRPr="00864058" w:rsidRDefault="0023741C" w:rsidP="0023741C">
                                <w:pPr>
                                  <w:spacing w:line="276" w:lineRule="auto"/>
                                  <w:rPr>
                                    <w:color w:val="262626" w:themeColor="text1" w:themeTint="D9"/>
                                    <w:lang w:val="de-DE"/>
                                  </w:rPr>
                                </w:pPr>
                                <w:proofErr w:type="spellStart"/>
                                <w:r w:rsidRPr="00864058">
                                  <w:rPr>
                                    <w:color w:val="262626" w:themeColor="text1" w:themeTint="D9"/>
                                    <w:lang w:val="de-DE"/>
                                  </w:rPr>
                                  <w:t>Dholon</w:t>
                                </w:r>
                                <w:proofErr w:type="spellEnd"/>
                                <w:r w:rsidRPr="00864058">
                                  <w:rPr>
                                    <w:color w:val="262626" w:themeColor="text1" w:themeTint="D9"/>
                                    <w:lang w:val="de-DE"/>
                                  </w:rPr>
                                  <w:t xml:space="preserve"> </w:t>
                                </w:r>
                                <w:proofErr w:type="spellStart"/>
                                <w:r w:rsidRPr="00864058">
                                  <w:rPr>
                                    <w:color w:val="262626" w:themeColor="text1" w:themeTint="D9"/>
                                    <w:lang w:val="de-DE"/>
                                  </w:rPr>
                                  <w:t>Akter</w:t>
                                </w:r>
                                <w:proofErr w:type="spellEnd"/>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proofErr w:type="spellStart"/>
                                <w:r w:rsidRPr="00864058">
                                  <w:rPr>
                                    <w:color w:val="262626" w:themeColor="text1" w:themeTint="D9"/>
                                    <w:lang w:val="de-DE"/>
                                  </w:rPr>
                                  <w:t>Chanelle</w:t>
                                </w:r>
                                <w:proofErr w:type="spellEnd"/>
                                <w:r w:rsidRPr="00864058">
                                  <w:rPr>
                                    <w:color w:val="262626" w:themeColor="text1" w:themeTint="D9"/>
                                    <w:lang w:val="de-DE"/>
                                  </w:rPr>
                                  <w:t xml:space="preserv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84F7E7" id="Text Box 9" o:spid="_x0000_s1032" type="#_x0000_t202" style="position:absolute;margin-left:0;margin-top:605.65pt;width:198.75pt;height:10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1C701D78" w14:textId="77777777" w:rsidR="0023741C" w:rsidRPr="00864058" w:rsidRDefault="0023741C" w:rsidP="0023741C">
                          <w:pPr>
                            <w:spacing w:line="276" w:lineRule="auto"/>
                            <w:rPr>
                              <w:color w:val="262626" w:themeColor="text1" w:themeTint="D9"/>
                              <w:lang w:val="de-DE"/>
                            </w:rPr>
                          </w:pPr>
                          <w:proofErr w:type="spellStart"/>
                          <w:r w:rsidRPr="00864058">
                            <w:rPr>
                              <w:color w:val="262626" w:themeColor="text1" w:themeTint="D9"/>
                              <w:lang w:val="de-DE"/>
                            </w:rPr>
                            <w:t>Dholon</w:t>
                          </w:r>
                          <w:proofErr w:type="spellEnd"/>
                          <w:r w:rsidRPr="00864058">
                            <w:rPr>
                              <w:color w:val="262626" w:themeColor="text1" w:themeTint="D9"/>
                              <w:lang w:val="de-DE"/>
                            </w:rPr>
                            <w:t xml:space="preserve"> </w:t>
                          </w:r>
                          <w:proofErr w:type="spellStart"/>
                          <w:r w:rsidRPr="00864058">
                            <w:rPr>
                              <w:color w:val="262626" w:themeColor="text1" w:themeTint="D9"/>
                              <w:lang w:val="de-DE"/>
                            </w:rPr>
                            <w:t>Akter</w:t>
                          </w:r>
                          <w:proofErr w:type="spellEnd"/>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proofErr w:type="spellStart"/>
                          <w:r w:rsidRPr="00864058">
                            <w:rPr>
                              <w:color w:val="262626" w:themeColor="text1" w:themeTint="D9"/>
                              <w:lang w:val="de-DE"/>
                            </w:rPr>
                            <w:t>Chanelle</w:t>
                          </w:r>
                          <w:proofErr w:type="spellEnd"/>
                          <w:r w:rsidRPr="00864058">
                            <w:rPr>
                              <w:color w:val="262626" w:themeColor="text1" w:themeTint="D9"/>
                              <w:lang w:val="de-DE"/>
                            </w:rPr>
                            <w:t xml:space="preserv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rPr>
            <mc:AlternateContent>
              <mc:Choice Requires="wps">
                <w:drawing>
                  <wp:anchor distT="0" distB="0" distL="114300" distR="114300" simplePos="0" relativeHeight="251664384" behindDoc="0" locked="0" layoutInCell="1" allowOverlap="1" wp14:anchorId="47A592BF" wp14:editId="35FB9223">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9CE35" id="Rectangle 12" o:spid="_x0000_s1026" style="position:absolute;margin-left:-58.25pt;margin-top:602.2pt;width:568.0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5451D5C1" w14:textId="77777777" w:rsidR="0023741C" w:rsidRPr="00120612" w:rsidRDefault="0023741C" w:rsidP="0023741C">
      <w:pPr>
        <w:pStyle w:val="Kop1"/>
      </w:pPr>
      <w:bookmarkStart w:id="0" w:name="_Toc508917596"/>
      <w:r w:rsidRPr="00120612">
        <w:lastRenderedPageBreak/>
        <w:t>Version History</w:t>
      </w:r>
      <w:bookmarkEnd w:id="0"/>
    </w:p>
    <w:tbl>
      <w:tblPr>
        <w:tblStyle w:val="Tabelraster"/>
        <w:tblW w:w="0" w:type="auto"/>
        <w:tblLook w:val="04A0" w:firstRow="1" w:lastRow="0" w:firstColumn="1" w:lastColumn="0" w:noHBand="0" w:noVBand="1"/>
      </w:tblPr>
      <w:tblGrid>
        <w:gridCol w:w="1016"/>
        <w:gridCol w:w="1576"/>
        <w:gridCol w:w="1124"/>
        <w:gridCol w:w="1415"/>
        <w:gridCol w:w="1190"/>
        <w:gridCol w:w="2695"/>
      </w:tblGrid>
      <w:tr w:rsidR="0023741C" w14:paraId="17A44368"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628221A1" w14:textId="77777777" w:rsidR="0023741C" w:rsidRDefault="0023741C" w:rsidP="00AD493B">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3551197F" w14:textId="77777777" w:rsidR="0023741C" w:rsidRDefault="0023741C" w:rsidP="00AD493B">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034BE838" w14:textId="77777777" w:rsidR="0023741C" w:rsidRDefault="0023741C" w:rsidP="00AD493B">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2185FF9" w14:textId="77777777" w:rsidR="0023741C" w:rsidRDefault="0023741C" w:rsidP="00AD493B">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4C268CB4" w14:textId="77777777" w:rsidR="0023741C" w:rsidRDefault="0023741C" w:rsidP="00AD493B">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7DF0BD8A" w14:textId="77777777" w:rsidR="0023741C" w:rsidRDefault="0023741C" w:rsidP="00AD493B">
            <w:pPr>
              <w:jc w:val="center"/>
              <w:rPr>
                <w:b/>
                <w:lang w:val="pt-PT"/>
              </w:rPr>
            </w:pPr>
            <w:r>
              <w:rPr>
                <w:b/>
                <w:lang w:val="pt-PT"/>
              </w:rPr>
              <w:t>Reason</w:t>
            </w:r>
          </w:p>
        </w:tc>
      </w:tr>
      <w:tr w:rsidR="0023741C" w14:paraId="3E28DF73"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13BAB265" w14:textId="24127FE6" w:rsidR="0023741C" w:rsidRDefault="0023741C" w:rsidP="00AD493B">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7C5A7659" w14:textId="758FB1F5" w:rsidR="0023741C" w:rsidRDefault="0023741C"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57B343C" w14:textId="504F7267" w:rsidR="0023741C" w:rsidRDefault="0023741C" w:rsidP="00AD493B">
            <w:pPr>
              <w:rPr>
                <w:lang w:val="pt-PT"/>
              </w:rPr>
            </w:pPr>
            <w:r>
              <w:rPr>
                <w:lang w:val="pt-PT"/>
              </w:rPr>
              <w:t>1</w:t>
            </w:r>
            <w:r w:rsidR="009C7967">
              <w:rPr>
                <w:lang w:val="pt-PT"/>
              </w:rPr>
              <w:t>5</w:t>
            </w:r>
            <w:r>
              <w:rPr>
                <w:lang w:val="pt-PT"/>
              </w:rPr>
              <w:t>th Mar</w:t>
            </w:r>
          </w:p>
        </w:tc>
        <w:tc>
          <w:tcPr>
            <w:tcW w:w="1415" w:type="dxa"/>
            <w:tcBorders>
              <w:top w:val="single" w:sz="4" w:space="0" w:color="auto"/>
              <w:left w:val="single" w:sz="4" w:space="0" w:color="auto"/>
              <w:bottom w:val="single" w:sz="4" w:space="0" w:color="auto"/>
              <w:right w:val="single" w:sz="4" w:space="0" w:color="auto"/>
            </w:tcBorders>
            <w:hideMark/>
          </w:tcPr>
          <w:p w14:paraId="528FBE08" w14:textId="77777777" w:rsidR="0023741C" w:rsidRDefault="0023741C" w:rsidP="00AD493B">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6F7A29BF" w14:textId="77777777" w:rsidR="0023741C" w:rsidRDefault="0023741C" w:rsidP="00AD493B">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7BBC8113" w14:textId="77777777" w:rsidR="0023741C" w:rsidRDefault="00C641D2" w:rsidP="00AD493B">
            <w:pPr>
              <w:rPr>
                <w:lang w:val="pt-PT"/>
              </w:rPr>
            </w:pPr>
            <w:r>
              <w:rPr>
                <w:lang w:val="pt-PT"/>
              </w:rPr>
              <w:t>Layout of document</w:t>
            </w:r>
          </w:p>
          <w:p w14:paraId="72764458" w14:textId="2F038554" w:rsidR="00C641D2" w:rsidRDefault="00C641D2" w:rsidP="00AD493B">
            <w:pPr>
              <w:rPr>
                <w:lang w:val="pt-PT"/>
              </w:rPr>
            </w:pPr>
            <w:r>
              <w:rPr>
                <w:lang w:val="pt-PT"/>
              </w:rPr>
              <w:t>RFID/ID information</w:t>
            </w:r>
          </w:p>
        </w:tc>
      </w:tr>
      <w:tr w:rsidR="00F60660" w14:paraId="242A9D50" w14:textId="77777777" w:rsidTr="00AD493B">
        <w:tc>
          <w:tcPr>
            <w:tcW w:w="1016" w:type="dxa"/>
            <w:tcBorders>
              <w:top w:val="single" w:sz="4" w:space="0" w:color="auto"/>
              <w:left w:val="single" w:sz="4" w:space="0" w:color="auto"/>
              <w:bottom w:val="single" w:sz="4" w:space="0" w:color="auto"/>
              <w:right w:val="single" w:sz="4" w:space="0" w:color="auto"/>
            </w:tcBorders>
          </w:tcPr>
          <w:p w14:paraId="65474F60" w14:textId="44D4F616" w:rsidR="00F60660" w:rsidRDefault="00C76EED" w:rsidP="00AD493B">
            <w:pPr>
              <w:rPr>
                <w:lang w:val="pt-PT"/>
              </w:rPr>
            </w:pPr>
            <w:r>
              <w:rPr>
                <w:lang w:val="pt-PT"/>
              </w:rPr>
              <w:t>1.</w:t>
            </w:r>
            <w:r w:rsidR="00C641D2">
              <w:rPr>
                <w:lang w:val="pt-PT"/>
              </w:rPr>
              <w:t>5</w:t>
            </w:r>
          </w:p>
        </w:tc>
        <w:tc>
          <w:tcPr>
            <w:tcW w:w="1576" w:type="dxa"/>
            <w:tcBorders>
              <w:top w:val="single" w:sz="4" w:space="0" w:color="auto"/>
              <w:left w:val="single" w:sz="4" w:space="0" w:color="auto"/>
              <w:bottom w:val="single" w:sz="4" w:space="0" w:color="auto"/>
              <w:right w:val="single" w:sz="4" w:space="0" w:color="auto"/>
            </w:tcBorders>
          </w:tcPr>
          <w:p w14:paraId="7BBD0F41" w14:textId="5DB8ECFB" w:rsidR="00F60660" w:rsidRDefault="00C76EED"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1EFF3AB5" w14:textId="721ADC13" w:rsidR="00F60660" w:rsidRDefault="00C76EED" w:rsidP="00AD493B">
            <w:pPr>
              <w:rPr>
                <w:lang w:val="pt-PT"/>
              </w:rPr>
            </w:pPr>
            <w:r>
              <w:rPr>
                <w:lang w:val="pt-PT"/>
              </w:rPr>
              <w:t>16th Mar</w:t>
            </w:r>
          </w:p>
        </w:tc>
        <w:tc>
          <w:tcPr>
            <w:tcW w:w="1415" w:type="dxa"/>
            <w:tcBorders>
              <w:top w:val="single" w:sz="4" w:space="0" w:color="auto"/>
              <w:left w:val="single" w:sz="4" w:space="0" w:color="auto"/>
              <w:bottom w:val="single" w:sz="4" w:space="0" w:color="auto"/>
              <w:right w:val="single" w:sz="4" w:space="0" w:color="auto"/>
            </w:tcBorders>
          </w:tcPr>
          <w:p w14:paraId="407C029A" w14:textId="77777777" w:rsidR="00F60660" w:rsidRDefault="00F60660" w:rsidP="00AD493B">
            <w:pPr>
              <w:rPr>
                <w:lang w:val="pt-PT"/>
              </w:rPr>
            </w:pPr>
          </w:p>
        </w:tc>
        <w:tc>
          <w:tcPr>
            <w:tcW w:w="1190" w:type="dxa"/>
            <w:tcBorders>
              <w:top w:val="single" w:sz="4" w:space="0" w:color="auto"/>
              <w:left w:val="single" w:sz="4" w:space="0" w:color="auto"/>
              <w:bottom w:val="single" w:sz="4" w:space="0" w:color="auto"/>
              <w:right w:val="single" w:sz="4" w:space="0" w:color="auto"/>
            </w:tcBorders>
          </w:tcPr>
          <w:p w14:paraId="707CA768" w14:textId="77777777" w:rsidR="00F60660" w:rsidRDefault="00F60660" w:rsidP="00AD493B">
            <w:pPr>
              <w:rPr>
                <w:lang w:val="pt-PT"/>
              </w:rPr>
            </w:pPr>
          </w:p>
        </w:tc>
        <w:tc>
          <w:tcPr>
            <w:tcW w:w="2695" w:type="dxa"/>
            <w:tcBorders>
              <w:top w:val="single" w:sz="4" w:space="0" w:color="auto"/>
              <w:left w:val="single" w:sz="4" w:space="0" w:color="auto"/>
              <w:bottom w:val="single" w:sz="4" w:space="0" w:color="auto"/>
              <w:right w:val="single" w:sz="4" w:space="0" w:color="auto"/>
            </w:tcBorders>
          </w:tcPr>
          <w:p w14:paraId="792F3C56" w14:textId="5C69EEF9" w:rsidR="00F60660" w:rsidRDefault="00C641D2" w:rsidP="00AD493B">
            <w:pPr>
              <w:rPr>
                <w:lang w:val="pt-PT"/>
              </w:rPr>
            </w:pPr>
            <w:r>
              <w:rPr>
                <w:lang w:val="pt-PT"/>
              </w:rPr>
              <w:t>Project financials</w:t>
            </w:r>
          </w:p>
        </w:tc>
      </w:tr>
    </w:tbl>
    <w:p w14:paraId="3AA8DC6A" w14:textId="77777777" w:rsidR="0023741C" w:rsidRDefault="0023741C" w:rsidP="0023741C"/>
    <w:p w14:paraId="7B1C94DD" w14:textId="67D82572" w:rsidR="0023741C" w:rsidRDefault="0023741C" w:rsidP="0023741C">
      <w:r>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1287D1A2" w14:textId="77777777" w:rsidR="0023741C" w:rsidRPr="00C76EED" w:rsidRDefault="0023741C" w:rsidP="0023741C">
          <w:pPr>
            <w:pStyle w:val="Kopvaninhoudsopgave"/>
            <w:rPr>
              <w:rStyle w:val="Kop1Char"/>
              <w:b w:val="0"/>
              <w:color w:val="C00000"/>
            </w:rPr>
          </w:pPr>
          <w:r w:rsidRPr="00C76EED">
            <w:rPr>
              <w:rStyle w:val="Kop1Char"/>
              <w:b w:val="0"/>
              <w:color w:val="C00000"/>
            </w:rPr>
            <w:t>Table of Contents</w:t>
          </w:r>
        </w:p>
        <w:p w14:paraId="50AD8C91" w14:textId="01B22101" w:rsidR="00B93059" w:rsidRPr="00C76EED" w:rsidRDefault="0023741C">
          <w:pPr>
            <w:pStyle w:val="Inhopg1"/>
            <w:tabs>
              <w:tab w:val="right" w:leader="dot" w:pos="9016"/>
            </w:tabs>
            <w:rPr>
              <w:rFonts w:ascii="Times New Roman" w:eastAsiaTheme="minorEastAsia" w:hAnsi="Times New Roman" w:cs="Times New Roman"/>
              <w:noProof/>
              <w:lang w:val="en-US"/>
            </w:rPr>
          </w:pPr>
          <w:r w:rsidRPr="00C76EED">
            <w:rPr>
              <w:rFonts w:ascii="Times New Roman" w:hAnsi="Times New Roman" w:cs="Times New Roman"/>
              <w:sz w:val="24"/>
              <w:szCs w:val="24"/>
            </w:rPr>
            <w:fldChar w:fldCharType="begin"/>
          </w:r>
          <w:r w:rsidRPr="00C76EED">
            <w:rPr>
              <w:rFonts w:ascii="Times New Roman" w:hAnsi="Times New Roman" w:cs="Times New Roman"/>
              <w:sz w:val="24"/>
              <w:szCs w:val="24"/>
            </w:rPr>
            <w:instrText xml:space="preserve"> TOC \o "1-3" \h \z \u </w:instrText>
          </w:r>
          <w:r w:rsidRPr="00C76EED">
            <w:rPr>
              <w:rFonts w:ascii="Times New Roman" w:hAnsi="Times New Roman" w:cs="Times New Roman"/>
              <w:sz w:val="24"/>
              <w:szCs w:val="24"/>
            </w:rPr>
            <w:fldChar w:fldCharType="separate"/>
          </w:r>
          <w:hyperlink w:anchor="_Toc508917596" w:history="1">
            <w:r w:rsidR="00B93059" w:rsidRPr="00C76EED">
              <w:rPr>
                <w:rStyle w:val="Hyperlink"/>
                <w:rFonts w:ascii="Times New Roman" w:hAnsi="Times New Roman" w:cs="Times New Roman"/>
                <w:noProof/>
              </w:rPr>
              <w:t>Version History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_Toc508917596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2</w:t>
            </w:r>
            <w:r w:rsidR="00B93059" w:rsidRPr="00C76EED">
              <w:rPr>
                <w:rFonts w:ascii="Times New Roman" w:hAnsi="Times New Roman" w:cs="Times New Roman"/>
                <w:noProof/>
                <w:webHidden/>
              </w:rPr>
              <w:fldChar w:fldCharType="end"/>
            </w:r>
          </w:hyperlink>
        </w:p>
        <w:p w14:paraId="2CF670D1" w14:textId="11CA7BB0" w:rsidR="00B93059" w:rsidRPr="00C76EED" w:rsidRDefault="00631514">
          <w:pPr>
            <w:pStyle w:val="Inhopg1"/>
            <w:tabs>
              <w:tab w:val="right" w:leader="dot" w:pos="9016"/>
            </w:tabs>
            <w:rPr>
              <w:rFonts w:ascii="Times New Roman" w:eastAsiaTheme="minorEastAsia" w:hAnsi="Times New Roman" w:cs="Times New Roman"/>
              <w:noProof/>
              <w:lang w:val="en-US"/>
            </w:rPr>
          </w:pPr>
          <w:hyperlink w:anchor="_Toc508917597" w:history="1">
            <w:r w:rsidR="00B93059" w:rsidRPr="00C76EED">
              <w:rPr>
                <w:rStyle w:val="Hyperlink"/>
                <w:rFonts w:ascii="Times New Roman" w:hAnsi="Times New Roman" w:cs="Times New Roman"/>
                <w:noProof/>
              </w:rPr>
              <w:t>Overview</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_Toc508917597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3</w:t>
            </w:r>
            <w:r w:rsidR="00B93059" w:rsidRPr="00C76EED">
              <w:rPr>
                <w:rFonts w:ascii="Times New Roman" w:hAnsi="Times New Roman" w:cs="Times New Roman"/>
                <w:noProof/>
                <w:webHidden/>
              </w:rPr>
              <w:fldChar w:fldCharType="end"/>
            </w:r>
          </w:hyperlink>
        </w:p>
        <w:p w14:paraId="0552C91D" w14:textId="0896FA05" w:rsidR="00B93059" w:rsidRPr="00C76EED" w:rsidRDefault="00631514">
          <w:pPr>
            <w:pStyle w:val="Inhopg1"/>
            <w:tabs>
              <w:tab w:val="right" w:leader="dot" w:pos="9016"/>
            </w:tabs>
            <w:rPr>
              <w:rFonts w:ascii="Times New Roman" w:eastAsiaTheme="minorEastAsia" w:hAnsi="Times New Roman" w:cs="Times New Roman"/>
              <w:noProof/>
              <w:lang w:val="en-US"/>
            </w:rPr>
          </w:pPr>
          <w:hyperlink w:anchor="_Toc508917598" w:history="1">
            <w:r w:rsidR="00B93059" w:rsidRPr="00C76EED">
              <w:rPr>
                <w:rStyle w:val="Hyperlink"/>
                <w:rFonts w:ascii="Times New Roman" w:hAnsi="Times New Roman" w:cs="Times New Roman"/>
                <w:noProof/>
              </w:rPr>
              <w:t>ID Methods</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_Toc508917598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4</w:t>
            </w:r>
            <w:r w:rsidR="00B93059" w:rsidRPr="00C76EED">
              <w:rPr>
                <w:rFonts w:ascii="Times New Roman" w:hAnsi="Times New Roman" w:cs="Times New Roman"/>
                <w:noProof/>
                <w:webHidden/>
              </w:rPr>
              <w:fldChar w:fldCharType="end"/>
            </w:r>
          </w:hyperlink>
        </w:p>
        <w:p w14:paraId="53FA0014" w14:textId="64FF229D" w:rsidR="00B93059" w:rsidRPr="00C76EED" w:rsidRDefault="00631514">
          <w:pPr>
            <w:pStyle w:val="Inhopg2"/>
            <w:tabs>
              <w:tab w:val="right" w:leader="dot" w:pos="9016"/>
            </w:tabs>
            <w:rPr>
              <w:rFonts w:ascii="Times New Roman" w:eastAsiaTheme="minorEastAsia" w:hAnsi="Times New Roman" w:cs="Times New Roman"/>
              <w:noProof/>
              <w:lang w:val="en-US"/>
            </w:rPr>
          </w:pPr>
          <w:hyperlink w:anchor="_Toc508917599" w:history="1">
            <w:r w:rsidR="00B93059" w:rsidRPr="00C76EED">
              <w:rPr>
                <w:rStyle w:val="Hyperlink"/>
                <w:rFonts w:ascii="Times New Roman" w:hAnsi="Times New Roman" w:cs="Times New Roman"/>
                <w:noProof/>
              </w:rPr>
              <w:t>Retrieving Data Method</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_Toc508917599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4</w:t>
            </w:r>
            <w:r w:rsidR="00B93059" w:rsidRPr="00C76EED">
              <w:rPr>
                <w:rFonts w:ascii="Times New Roman" w:hAnsi="Times New Roman" w:cs="Times New Roman"/>
                <w:noProof/>
                <w:webHidden/>
              </w:rPr>
              <w:fldChar w:fldCharType="end"/>
            </w:r>
          </w:hyperlink>
        </w:p>
        <w:p w14:paraId="38E1CEFD" w14:textId="6F8CC6FC" w:rsidR="00B93059" w:rsidRPr="00C76EED" w:rsidRDefault="00631514">
          <w:pPr>
            <w:pStyle w:val="Inhopg2"/>
            <w:tabs>
              <w:tab w:val="right" w:leader="dot" w:pos="9016"/>
            </w:tabs>
            <w:rPr>
              <w:rFonts w:ascii="Times New Roman" w:eastAsiaTheme="minorEastAsia" w:hAnsi="Times New Roman" w:cs="Times New Roman"/>
              <w:noProof/>
              <w:lang w:val="en-US"/>
            </w:rPr>
          </w:pPr>
          <w:hyperlink w:anchor="_Toc508917600" w:history="1">
            <w:r w:rsidR="00B93059" w:rsidRPr="00C76EED">
              <w:rPr>
                <w:rStyle w:val="Hyperlink"/>
                <w:rFonts w:ascii="Times New Roman" w:hAnsi="Times New Roman" w:cs="Times New Roman"/>
                <w:noProof/>
              </w:rPr>
              <w:t>Physical ID Possibility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_Toc508917600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5</w:t>
            </w:r>
            <w:r w:rsidR="00B93059" w:rsidRPr="00C76EED">
              <w:rPr>
                <w:rFonts w:ascii="Times New Roman" w:hAnsi="Times New Roman" w:cs="Times New Roman"/>
                <w:noProof/>
                <w:webHidden/>
              </w:rPr>
              <w:fldChar w:fldCharType="end"/>
            </w:r>
          </w:hyperlink>
        </w:p>
        <w:p w14:paraId="49CEA3F0" w14:textId="505A64DC" w:rsidR="00B93059" w:rsidRPr="00C76EED" w:rsidRDefault="00631514">
          <w:pPr>
            <w:pStyle w:val="Inhopg2"/>
            <w:tabs>
              <w:tab w:val="right" w:leader="dot" w:pos="9016"/>
            </w:tabs>
            <w:rPr>
              <w:rFonts w:ascii="Times New Roman" w:eastAsiaTheme="minorEastAsia" w:hAnsi="Times New Roman" w:cs="Times New Roman"/>
              <w:noProof/>
              <w:lang w:val="en-US"/>
            </w:rPr>
          </w:pPr>
          <w:hyperlink w:anchor="_Toc508917601" w:history="1">
            <w:r w:rsidR="00B93059" w:rsidRPr="00C76EED">
              <w:rPr>
                <w:rStyle w:val="Hyperlink"/>
                <w:rFonts w:ascii="Times New Roman" w:hAnsi="Times New Roman" w:cs="Times New Roman"/>
                <w:noProof/>
              </w:rPr>
              <w:t>Final conclusion</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_Toc508917601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7</w:t>
            </w:r>
            <w:r w:rsidR="00B93059" w:rsidRPr="00C76EED">
              <w:rPr>
                <w:rFonts w:ascii="Times New Roman" w:hAnsi="Times New Roman" w:cs="Times New Roman"/>
                <w:noProof/>
                <w:webHidden/>
              </w:rPr>
              <w:fldChar w:fldCharType="end"/>
            </w:r>
          </w:hyperlink>
        </w:p>
        <w:p w14:paraId="17741AD6" w14:textId="10781647" w:rsidR="00B93059" w:rsidRPr="00C76EED" w:rsidRDefault="00631514">
          <w:pPr>
            <w:pStyle w:val="Inhopg1"/>
            <w:tabs>
              <w:tab w:val="right" w:leader="dot" w:pos="9016"/>
            </w:tabs>
            <w:rPr>
              <w:rFonts w:ascii="Times New Roman" w:eastAsiaTheme="minorEastAsia" w:hAnsi="Times New Roman" w:cs="Times New Roman"/>
              <w:noProof/>
              <w:lang w:val="en-US"/>
            </w:rPr>
          </w:pPr>
          <w:hyperlink w:anchor="_Toc508917602" w:history="1">
            <w:r w:rsidR="00B93059" w:rsidRPr="00C76EED">
              <w:rPr>
                <w:rStyle w:val="Hyperlink"/>
                <w:rFonts w:ascii="Times New Roman" w:hAnsi="Times New Roman" w:cs="Times New Roman"/>
                <w:noProof/>
              </w:rPr>
              <w:t>Project Financials</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_Toc508917602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8</w:t>
            </w:r>
            <w:r w:rsidR="00B93059" w:rsidRPr="00C76EED">
              <w:rPr>
                <w:rFonts w:ascii="Times New Roman" w:hAnsi="Times New Roman" w:cs="Times New Roman"/>
                <w:noProof/>
                <w:webHidden/>
              </w:rPr>
              <w:fldChar w:fldCharType="end"/>
            </w:r>
          </w:hyperlink>
        </w:p>
        <w:p w14:paraId="087822C1" w14:textId="7612F77E" w:rsidR="0023741C" w:rsidRPr="00DE47AB" w:rsidRDefault="0023741C" w:rsidP="0023741C">
          <w:pPr>
            <w:rPr>
              <w:bCs/>
              <w:noProof/>
            </w:rPr>
          </w:pPr>
          <w:r w:rsidRPr="00C76EED">
            <w:rPr>
              <w:b/>
              <w:bCs/>
              <w:noProof/>
            </w:rPr>
            <w:fldChar w:fldCharType="end"/>
          </w:r>
        </w:p>
      </w:sdtContent>
    </w:sdt>
    <w:p w14:paraId="457A326D" w14:textId="77777777" w:rsidR="00860F63" w:rsidRDefault="00860F63">
      <w:pPr>
        <w:rPr>
          <w:rFonts w:eastAsiaTheme="majorEastAsia"/>
          <w:color w:val="FF0000"/>
          <w:sz w:val="32"/>
          <w:szCs w:val="32"/>
        </w:rPr>
      </w:pPr>
      <w:bookmarkStart w:id="1" w:name="_Toc508917597"/>
      <w:r>
        <w:br w:type="page"/>
      </w:r>
    </w:p>
    <w:p w14:paraId="41C25BD1" w14:textId="362F0907" w:rsidR="00860F63" w:rsidRPr="00040A14" w:rsidRDefault="00860F63" w:rsidP="00860F63">
      <w:pPr>
        <w:pStyle w:val="Kop1"/>
      </w:pPr>
      <w:r w:rsidRPr="00040A14">
        <w:lastRenderedPageBreak/>
        <w:t>Overview</w:t>
      </w:r>
      <w:bookmarkEnd w:id="1"/>
    </w:p>
    <w:p w14:paraId="58494ACC" w14:textId="77777777" w:rsidR="00860F63" w:rsidRDefault="00860F63" w:rsidP="00860F63">
      <w:r>
        <w:t>LARP Event Software Solution is currently working on a project for Events International. The project goal is to provide a software solution that will solve the issue given in the project plan. The software solution requires in-depth research in order for the project to have a go.</w:t>
      </w:r>
    </w:p>
    <w:p w14:paraId="0EC76734" w14:textId="77777777" w:rsidR="00860F63" w:rsidRPr="00956BC1" w:rsidRDefault="00860F63" w:rsidP="00860F63">
      <w:commentRangeStart w:id="2"/>
      <w:r w:rsidRPr="00956BC1">
        <w:t xml:space="preserve">In this document, we will </w:t>
      </w:r>
      <w:r>
        <w:t>provide the research found in order to successfully carry out the project plan. This document will be mentioned in the Appendix for reference.</w:t>
      </w:r>
      <w:commentRangeEnd w:id="2"/>
      <w:r w:rsidR="00C53132">
        <w:rPr>
          <w:rStyle w:val="Verwijzingopmerking"/>
        </w:rPr>
        <w:commentReference w:id="2"/>
      </w:r>
    </w:p>
    <w:p w14:paraId="658F33C8" w14:textId="77777777" w:rsidR="009E5860" w:rsidRDefault="009E5860"/>
    <w:p w14:paraId="5AC0D88A" w14:textId="77777777" w:rsidR="00860F63" w:rsidRDefault="00860F63">
      <w:pPr>
        <w:rPr>
          <w:rFonts w:eastAsiaTheme="majorEastAsia"/>
          <w:color w:val="FF0000"/>
          <w:sz w:val="32"/>
          <w:szCs w:val="32"/>
        </w:rPr>
      </w:pPr>
      <w:bookmarkStart w:id="3" w:name="_Toc508917598"/>
      <w:r>
        <w:br w:type="page"/>
      </w:r>
    </w:p>
    <w:p w14:paraId="55FD2F73" w14:textId="7BED541D" w:rsidR="008C13FC" w:rsidRPr="00961C86" w:rsidRDefault="009E5860" w:rsidP="009E5860">
      <w:pPr>
        <w:pStyle w:val="Kop1"/>
      </w:pPr>
      <w:commentRangeStart w:id="4"/>
      <w:r w:rsidRPr="00961C86">
        <w:lastRenderedPageBreak/>
        <w:t>ID Methods</w:t>
      </w:r>
      <w:bookmarkEnd w:id="3"/>
      <w:commentRangeEnd w:id="4"/>
      <w:r w:rsidR="003D5578">
        <w:rPr>
          <w:rStyle w:val="Verwijzingopmerking"/>
          <w:rFonts w:eastAsiaTheme="minorHAnsi"/>
          <w:color w:val="auto"/>
        </w:rPr>
        <w:commentReference w:id="4"/>
      </w:r>
    </w:p>
    <w:p w14:paraId="573F9BE1" w14:textId="0D46F511" w:rsidR="00CD5D76" w:rsidRPr="00961C86" w:rsidRDefault="00BC0E2D" w:rsidP="00CD5D76">
      <w:r w:rsidRPr="00961C86">
        <w:t>The client requested our team on</w:t>
      </w:r>
      <w:r w:rsidR="00431B49" w:rsidRPr="00961C86">
        <w:t xml:space="preserve"> what is</w:t>
      </w:r>
      <w:r w:rsidRPr="00961C86">
        <w:t xml:space="preserve"> the most advisable </w:t>
      </w:r>
      <w:r w:rsidR="00431B49" w:rsidRPr="00961C86">
        <w:t>ID method for the event.</w:t>
      </w:r>
      <w:r w:rsidR="003338FF" w:rsidRPr="00961C86">
        <w:t xml:space="preserve"> </w:t>
      </w:r>
      <w:r w:rsidR="003967A3" w:rsidRPr="00961C86">
        <w:t>The</w:t>
      </w:r>
      <w:r w:rsidR="002F0796" w:rsidRPr="00961C86">
        <w:t xml:space="preserve"> suggestion that came about was to have either a card or a band </w:t>
      </w:r>
      <w:r w:rsidR="00E41493" w:rsidRPr="00961C86">
        <w:t xml:space="preserve">as a </w:t>
      </w:r>
      <w:r w:rsidR="003967A3" w:rsidRPr="00961C86">
        <w:t>physical ID.</w:t>
      </w:r>
      <w:r w:rsidR="00E41493" w:rsidRPr="00961C86">
        <w:t xml:space="preserve"> </w:t>
      </w:r>
      <w:moveFromRangeStart w:id="5" w:author="Gerald Hilderink" w:date="2018-04-19T11:26:00Z" w:name="move511900521"/>
      <w:moveFrom w:id="6" w:author="Gerald Hilderink" w:date="2018-04-19T11:26:00Z">
        <w:r w:rsidR="00DB23C8" w:rsidRPr="00961C86" w:rsidDel="00F36D24">
          <w:t>The method to retrieve data</w:t>
        </w:r>
        <w:r w:rsidR="003967A3" w:rsidRPr="00961C86" w:rsidDel="00F36D24">
          <w:t xml:space="preserve"> from the ID</w:t>
        </w:r>
        <w:r w:rsidR="00DB23C8" w:rsidRPr="00961C86" w:rsidDel="00F36D24">
          <w:t xml:space="preserve"> could be among: RFID, QR Code, </w:t>
        </w:r>
        <w:r w:rsidR="003B61A0" w:rsidDel="00F36D24">
          <w:t>and/</w:t>
        </w:r>
        <w:r w:rsidR="00DB23C8" w:rsidRPr="00961C86" w:rsidDel="00F36D24">
          <w:t xml:space="preserve">or Barcode. </w:t>
        </w:r>
      </w:moveFrom>
      <w:moveFromRangeEnd w:id="5"/>
      <w:del w:id="7" w:author="Gerald Hilderink" w:date="2018-04-19T11:26:00Z">
        <w:r w:rsidR="003967A3" w:rsidRPr="00961C86" w:rsidDel="00F36D24">
          <w:delText>Further research was made as follows:</w:delText>
        </w:r>
        <w:r w:rsidR="00F74667" w:rsidRPr="00961C86" w:rsidDel="00F36D24">
          <w:delText xml:space="preserve"> </w:delText>
        </w:r>
      </w:del>
      <w:bookmarkStart w:id="8" w:name="_Toc508888508"/>
    </w:p>
    <w:p w14:paraId="0CE53734" w14:textId="5BDB5F0C" w:rsidR="005D025F" w:rsidRDefault="00AC74D0" w:rsidP="00CD5D76">
      <w:pPr>
        <w:pStyle w:val="Kop2"/>
        <w:rPr>
          <w:ins w:id="9" w:author="Gerald Hilderink" w:date="2018-04-19T11:26:00Z"/>
        </w:rPr>
      </w:pPr>
      <w:bookmarkStart w:id="10" w:name="_Toc508917599"/>
      <w:bookmarkEnd w:id="8"/>
      <w:r w:rsidRPr="00961C86">
        <w:t>Retrieving Data Method</w:t>
      </w:r>
      <w:bookmarkEnd w:id="10"/>
    </w:p>
    <w:p w14:paraId="09DA3065" w14:textId="1A9C928F" w:rsidR="00F36D24" w:rsidRPr="00F36D24" w:rsidRDefault="00F36D24" w:rsidP="00F36D24">
      <w:pPr>
        <w:pPrChange w:id="11" w:author="Gerald Hilderink" w:date="2018-04-19T11:26:00Z">
          <w:pPr>
            <w:pStyle w:val="Kop2"/>
          </w:pPr>
        </w:pPrChange>
      </w:pPr>
      <w:moveToRangeStart w:id="12" w:author="Gerald Hilderink" w:date="2018-04-19T11:26:00Z" w:name="move511900521"/>
      <w:moveTo w:id="13" w:author="Gerald Hilderink" w:date="2018-04-19T11:26:00Z">
        <w:r w:rsidRPr="00961C86">
          <w:t xml:space="preserve">The </w:t>
        </w:r>
      </w:moveTo>
      <w:ins w:id="14" w:author="Gerald Hilderink" w:date="2018-04-19T11:26:00Z">
        <w:r w:rsidR="001F0590">
          <w:t xml:space="preserve">common </w:t>
        </w:r>
      </w:ins>
      <w:moveTo w:id="15" w:author="Gerald Hilderink" w:date="2018-04-19T11:26:00Z">
        <w:r w:rsidRPr="00961C86">
          <w:t>method</w:t>
        </w:r>
      </w:moveTo>
      <w:ins w:id="16" w:author="Gerald Hilderink" w:date="2018-04-19T11:26:00Z">
        <w:r w:rsidR="001F0590">
          <w:t>s</w:t>
        </w:r>
      </w:ins>
      <w:moveTo w:id="17" w:author="Gerald Hilderink" w:date="2018-04-19T11:26:00Z">
        <w:r w:rsidRPr="00961C86">
          <w:t xml:space="preserve"> to retrieve data from the ID could be among: RFID, QR Code, </w:t>
        </w:r>
        <w:r>
          <w:t>and/</w:t>
        </w:r>
        <w:r w:rsidRPr="00961C86">
          <w:t>or Barcode.</w:t>
        </w:r>
      </w:moveTo>
      <w:moveToRangeEnd w:id="12"/>
      <w:ins w:id="18" w:author="Gerald Hilderink" w:date="2018-04-19T11:27:00Z">
        <w:r w:rsidR="001F0590">
          <w:t xml:space="preserve"> [</w:t>
        </w:r>
        <w:commentRangeStart w:id="19"/>
        <w:r w:rsidR="001F0590">
          <w:t>ref</w:t>
        </w:r>
      </w:ins>
      <w:commentRangeEnd w:id="19"/>
      <w:ins w:id="20" w:author="Gerald Hilderink" w:date="2018-04-19T11:29:00Z">
        <w:r w:rsidR="008B041F">
          <w:rPr>
            <w:rStyle w:val="Verwijzingopmerking"/>
          </w:rPr>
          <w:commentReference w:id="19"/>
        </w:r>
      </w:ins>
      <w:ins w:id="21" w:author="Gerald Hilderink" w:date="2018-04-19T11:27:00Z">
        <w:r w:rsidR="001F0590">
          <w:t>]</w:t>
        </w:r>
      </w:ins>
    </w:p>
    <w:p w14:paraId="615286D3" w14:textId="30161669" w:rsidR="00AC74D0" w:rsidRPr="00961C86" w:rsidRDefault="008E6824" w:rsidP="008E6824">
      <w:pPr>
        <w:pStyle w:val="Kop4"/>
      </w:pPr>
      <w:r w:rsidRPr="00961C86">
        <w:t>RFID</w:t>
      </w:r>
    </w:p>
    <w:p w14:paraId="0A74F58F" w14:textId="51B118A2" w:rsidR="00E709B9" w:rsidRDefault="00FD426C" w:rsidP="00032231">
      <w:r w:rsidRPr="00961C86">
        <w:t>RFID (radio-frequency identification)</w:t>
      </w:r>
      <w:r w:rsidR="00961C86">
        <w:t xml:space="preserve"> </w:t>
      </w:r>
      <w:r w:rsidR="006D2583">
        <w:t>uses electromagnetic fields to automatically identify and track tags attached to objects.</w:t>
      </w:r>
      <w:r w:rsidR="00BA5B15">
        <w:t xml:space="preserve"> The tags contain electronically stored information. </w:t>
      </w:r>
      <w:r w:rsidR="00CD106E">
        <w:t>There are two types of tags: passive and active. Passive tags collect energy from a nearby RFID reader’s interrogating radio waves.</w:t>
      </w:r>
      <w:r w:rsidR="001F4345">
        <w:t xml:space="preserve"> Active tags have a local power source and may operate hundreds of meters from the RFID reader. </w:t>
      </w:r>
      <w:r w:rsidR="00960A7E">
        <w:t xml:space="preserve">These are, however, more expensive and inefficient, as it </w:t>
      </w:r>
      <w:r w:rsidR="007B4495">
        <w:t xml:space="preserve">will be bulky for the physical ID. </w:t>
      </w:r>
      <w:r w:rsidR="00F53A82">
        <w:t xml:space="preserve">Further details in the link below: </w:t>
      </w:r>
      <w:hyperlink r:id="rId11" w:history="1">
        <w:r w:rsidR="00E709B9" w:rsidRPr="00DE34AF">
          <w:rPr>
            <w:rStyle w:val="Hyperlink"/>
          </w:rPr>
          <w:t>https://en.wikipedia.org/wiki/Radio-frequency_identification</w:t>
        </w:r>
      </w:hyperlink>
    </w:p>
    <w:p w14:paraId="688C2B97" w14:textId="39980261" w:rsidR="007B4495" w:rsidRDefault="009240C3" w:rsidP="00032231">
      <w:r>
        <w:t>Tags</w:t>
      </w:r>
      <w:r w:rsidR="007B4495">
        <w:t xml:space="preserve"> can hold a substantial</w:t>
      </w:r>
      <w:r w:rsidR="00FD2CA8">
        <w:t xml:space="preserve"> and reasonable amount of data, and can display the data when read by a</w:t>
      </w:r>
      <w:r>
        <w:t>n</w:t>
      </w:r>
      <w:r w:rsidR="00FD2CA8">
        <w:t xml:space="preserve"> RFID</w:t>
      </w:r>
      <w:r>
        <w:t xml:space="preserve"> reader. Reading the tag does not require a direct line of sight, and the data can be transmitted when the tax passes a fixed reader.</w:t>
      </w:r>
    </w:p>
    <w:p w14:paraId="17A012AA" w14:textId="5B3BD6D6" w:rsidR="009240C3" w:rsidRDefault="00FD3EA3" w:rsidP="00032231">
      <w:r>
        <w:t xml:space="preserve">However, RFID systems can be expensive, and they require special mobile or fixed computer readers to transmit or receive data. </w:t>
      </w:r>
      <w:r w:rsidR="001837BB">
        <w:t xml:space="preserve">In order for an RFID system </w:t>
      </w:r>
      <w:proofErr w:type="spellStart"/>
      <w:r w:rsidR="001837BB">
        <w:t>tot</w:t>
      </w:r>
      <w:proofErr w:type="spellEnd"/>
      <w:r w:rsidR="001837BB">
        <w:t xml:space="preserve"> be implemented, the entire local environment must be analyzed, including anything from the types of metals, lighting, and sources of radio interference, since the data is transmitted via radio frequency. A site survey is necessary to identify all sources of potential interference or weakening of the signal and can cause major disruptions. </w:t>
      </w:r>
    </w:p>
    <w:p w14:paraId="32BF3E4D" w14:textId="628E74A7" w:rsidR="00A6671E" w:rsidRDefault="0006022F" w:rsidP="00032231">
      <w:r>
        <w:rPr>
          <w:noProof/>
        </w:rPr>
        <w:drawing>
          <wp:anchor distT="0" distB="0" distL="114300" distR="114300" simplePos="0" relativeHeight="251666432" behindDoc="1" locked="0" layoutInCell="1" allowOverlap="1" wp14:anchorId="7C05DD61" wp14:editId="42246C8B">
            <wp:simplePos x="0" y="0"/>
            <wp:positionH relativeFrom="margin">
              <wp:align>left</wp:align>
            </wp:positionH>
            <wp:positionV relativeFrom="paragraph">
              <wp:posOffset>8890</wp:posOffset>
            </wp:positionV>
            <wp:extent cx="1861820" cy="1866900"/>
            <wp:effectExtent l="0" t="0" r="5080" b="0"/>
            <wp:wrapTight wrapText="bothSides">
              <wp:wrapPolygon edited="0">
                <wp:start x="0" y="0"/>
                <wp:lineTo x="0" y="21380"/>
                <wp:lineTo x="21438" y="21380"/>
                <wp:lineTo x="21438" y="0"/>
                <wp:lineTo x="0" y="0"/>
              </wp:wrapPolygon>
            </wp:wrapTight>
            <wp:docPr id="1" name="Picture 1" descr="https://encrypted-tbn2.gstatic.com/shopping?q=tbn:ANd9GcQhjP3SZ4p78jQuMSnT2eIeyhYEhV3CCHuhVDtEvrm_Lb-_ZLrOgESzu0sbK91U6n11VjZites&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shopping?q=tbn:ANd9GcQhjP3SZ4p78jQuMSnT2eIeyhYEhV3CCHuhVDtEvrm_Lb-_ZLrOgESzu0sbK91U6n11VjZites&amp;usqp=CA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580" cy="187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40D" w:rsidRPr="005F52D4">
        <w:t>An RFID</w:t>
      </w:r>
      <w:r w:rsidR="005F52D4" w:rsidRPr="005F52D4">
        <w:t>’s price ran</w:t>
      </w:r>
      <w:r w:rsidR="005F52D4">
        <w:t xml:space="preserve">ges between </w:t>
      </w:r>
      <w:r w:rsidR="000B3F9D" w:rsidRPr="000B3F9D">
        <w:t>€</w:t>
      </w:r>
      <w:r w:rsidR="008A68A4">
        <w:t>30</w:t>
      </w:r>
      <w:r w:rsidR="000B3F9D">
        <w:t xml:space="preserve"> and </w:t>
      </w:r>
      <w:r w:rsidR="000B3F9D" w:rsidRPr="000B3F9D">
        <w:t>€</w:t>
      </w:r>
      <w:r w:rsidR="00EE6935">
        <w:t xml:space="preserve">1000 euros, depending </w:t>
      </w:r>
      <w:r w:rsidR="00CF3A49">
        <w:t>on the features</w:t>
      </w:r>
      <w:r w:rsidR="00EE6935">
        <w:t xml:space="preserve">. </w:t>
      </w:r>
      <w:r w:rsidR="00C00FE2">
        <w:t xml:space="preserve">One product we came across is the ACR122 NFC Contactless </w:t>
      </w:r>
      <w:proofErr w:type="spellStart"/>
      <w:r w:rsidR="00C00FE2">
        <w:t>Mifare</w:t>
      </w:r>
      <w:proofErr w:type="spellEnd"/>
      <w:r w:rsidR="00C00FE2">
        <w:t xml:space="preserve"> RFID that goes for </w:t>
      </w:r>
      <w:r w:rsidR="00C00FE2" w:rsidRPr="00C00FE2">
        <w:t>€</w:t>
      </w:r>
      <w:r w:rsidR="00C00FE2">
        <w:t>30 euros</w:t>
      </w:r>
      <w:r>
        <w:t xml:space="preserve">. </w:t>
      </w:r>
      <w:r w:rsidR="00E10ABE">
        <w:t>For the event, it can be used for</w:t>
      </w:r>
      <w:r w:rsidR="00695CFA">
        <w:t>:</w:t>
      </w:r>
    </w:p>
    <w:p w14:paraId="0BFC98A8" w14:textId="1F4914F9" w:rsidR="00695CFA" w:rsidRPr="00E10ABE" w:rsidRDefault="00695CFA" w:rsidP="00695CFA">
      <w:pPr>
        <w:pStyle w:val="Lijstalinea"/>
        <w:numPr>
          <w:ilvl w:val="0"/>
          <w:numId w:val="1"/>
        </w:numPr>
      </w:pPr>
      <w:r w:rsidRPr="00E10ABE">
        <w:t>Access control</w:t>
      </w:r>
      <w:r w:rsidR="00E10ABE" w:rsidRPr="00E10ABE">
        <w:t xml:space="preserve"> – e.g. emp</w:t>
      </w:r>
      <w:r w:rsidR="00E10ABE">
        <w:t>loyee only zones</w:t>
      </w:r>
    </w:p>
    <w:p w14:paraId="5A75924D" w14:textId="47274AB8" w:rsidR="00695CFA" w:rsidRDefault="00695CFA" w:rsidP="00E10ABE">
      <w:pPr>
        <w:pStyle w:val="Lijstalinea"/>
        <w:numPr>
          <w:ilvl w:val="0"/>
          <w:numId w:val="1"/>
        </w:numPr>
      </w:pPr>
      <w:r>
        <w:t>Electronic payments</w:t>
      </w:r>
      <w:r w:rsidR="00EA3D85">
        <w:t xml:space="preserve"> </w:t>
      </w:r>
      <w:r w:rsidR="00E10ABE">
        <w:t>– e.g. stalls and ATMs</w:t>
      </w:r>
    </w:p>
    <w:p w14:paraId="3A68B2C1" w14:textId="24F71860" w:rsidR="00695CFA" w:rsidRDefault="00695CFA" w:rsidP="00695CFA">
      <w:pPr>
        <w:pStyle w:val="Lijstalinea"/>
        <w:numPr>
          <w:ilvl w:val="0"/>
          <w:numId w:val="1"/>
        </w:numPr>
      </w:pPr>
      <w:r>
        <w:t>Network identification</w:t>
      </w:r>
      <w:r w:rsidR="00BB4C34">
        <w:t xml:space="preserve"> – receiving data</w:t>
      </w:r>
    </w:p>
    <w:p w14:paraId="0BCEF6A9" w14:textId="3186EE35" w:rsidR="00695CFA" w:rsidRDefault="00695CFA" w:rsidP="00695CFA">
      <w:pPr>
        <w:pStyle w:val="Lijstalinea"/>
        <w:numPr>
          <w:ilvl w:val="0"/>
          <w:numId w:val="1"/>
        </w:numPr>
      </w:pPr>
      <w:r>
        <w:t>Logistics and inventory management</w:t>
      </w:r>
      <w:r w:rsidR="0055374E">
        <w:t xml:space="preserve">  e.g. </w:t>
      </w:r>
      <w:r w:rsidR="00BB4C34">
        <w:t xml:space="preserve">receiving </w:t>
      </w:r>
      <w:r w:rsidR="00A56AC4">
        <w:t>records.</w:t>
      </w:r>
    </w:p>
    <w:p w14:paraId="5B148735" w14:textId="7192237C" w:rsidR="00695CFA" w:rsidRDefault="0048710E" w:rsidP="00695CFA">
      <w:r>
        <w:t>This is an excellent device for the event at a very reasonable price</w:t>
      </w:r>
      <w:r w:rsidR="00F53A82">
        <w:t xml:space="preserve">, and is suitable in the given environment. Further details in the link below: </w:t>
      </w:r>
      <w:r w:rsidR="00F53A82">
        <w:br/>
      </w:r>
      <w:hyperlink r:id="rId13" w:history="1">
        <w:r w:rsidR="00F53A82" w:rsidRPr="00DE34AF">
          <w:rPr>
            <w:rStyle w:val="Hyperlink"/>
          </w:rPr>
          <w:t>https://www.bypos.nl/acr122-nfc-contactless-m-i-f-a-r-e-acs-acr122u-rfid-bypos-1652?keyword=&amp;utm_source</w:t>
        </w:r>
        <w:r w:rsidR="00F53A82" w:rsidRPr="00DE34AF">
          <w:rPr>
            <w:rStyle w:val="Hyperlink"/>
          </w:rPr>
          <w:t>=google&amp;gclid=EAIaIQobChMIgcyCpcDu2QIVWl8ZCh3UCwQvEAkYASABEgL1w_D_BwE</w:t>
        </w:r>
      </w:hyperlink>
    </w:p>
    <w:p w14:paraId="11F587A4" w14:textId="77777777" w:rsidR="00474A48" w:rsidRPr="00284CD3" w:rsidRDefault="00474A48" w:rsidP="00474A48">
      <w:pPr>
        <w:pStyle w:val="Kop4"/>
      </w:pPr>
      <w:r w:rsidRPr="00284CD3">
        <w:t>Barcode</w:t>
      </w:r>
    </w:p>
    <w:p w14:paraId="1361635E" w14:textId="77777777" w:rsidR="00474A48" w:rsidRDefault="00474A48" w:rsidP="00474A48">
      <w:r w:rsidRPr="00284CD3">
        <w:t>A barcode</w:t>
      </w:r>
      <w:r>
        <w:t xml:space="preserve"> is an optical, machine-readable, representation of data; the data that usually describes something about the object that carries the barcode. Traditional barcodes </w:t>
      </w:r>
      <w:r>
        <w:lastRenderedPageBreak/>
        <w:t>systematically represent data by varying the widths and spacing of parallel lines, and may be referred to as linear or one-dimensional (1D). The later versions of this is known as the QR code.</w:t>
      </w:r>
      <w:r w:rsidRPr="00B35F36">
        <w:t xml:space="preserve"> </w:t>
      </w:r>
      <w:r>
        <w:t>More details in the following link</w:t>
      </w:r>
      <w:r w:rsidRPr="00B35F36">
        <w:t xml:space="preserve">: </w:t>
      </w:r>
      <w:hyperlink r:id="rId14" w:history="1">
        <w:r w:rsidRPr="00DE34AF">
          <w:rPr>
            <w:rStyle w:val="Hyperlink"/>
          </w:rPr>
          <w:t>https://en.wikipedia.org/wiki/Barcode</w:t>
        </w:r>
      </w:hyperlink>
    </w:p>
    <w:p w14:paraId="1A2DB6E3" w14:textId="77777777" w:rsidR="00474A48" w:rsidRPr="00284CD3" w:rsidRDefault="00474A48" w:rsidP="00474A48">
      <w:r>
        <w:t>Barcodes can only be scanned by special optical scanners called barcode readers, while QR may be scanned via mobile devices. Barcodes are more suitable for storing and/or retrieving small amounts of data. In all cases, a QR code is suggested.</w:t>
      </w:r>
    </w:p>
    <w:p w14:paraId="07387225" w14:textId="1E914B97" w:rsidR="008E6824" w:rsidRPr="00A4604B" w:rsidRDefault="00561193" w:rsidP="00561193">
      <w:pPr>
        <w:pStyle w:val="Kop4"/>
        <w:rPr>
          <w:lang w:val="fr-FR"/>
        </w:rPr>
      </w:pPr>
      <w:r w:rsidRPr="00A4604B">
        <w:rPr>
          <w:lang w:val="fr-FR"/>
        </w:rPr>
        <w:t>QR Code</w:t>
      </w:r>
    </w:p>
    <w:p w14:paraId="340B8084" w14:textId="0AFAA05C" w:rsidR="00032231" w:rsidRDefault="005800CD" w:rsidP="00032231">
      <w:r>
        <w:rPr>
          <w:noProof/>
        </w:rPr>
        <w:drawing>
          <wp:anchor distT="0" distB="0" distL="114300" distR="114300" simplePos="0" relativeHeight="251667456" behindDoc="1" locked="0" layoutInCell="1" allowOverlap="1" wp14:anchorId="7364DBDC" wp14:editId="1A8BE871">
            <wp:simplePos x="0" y="0"/>
            <wp:positionH relativeFrom="margin">
              <wp:align>left</wp:align>
            </wp:positionH>
            <wp:positionV relativeFrom="paragraph">
              <wp:posOffset>67945</wp:posOffset>
            </wp:positionV>
            <wp:extent cx="1188085" cy="1219200"/>
            <wp:effectExtent l="0" t="0" r="0" b="0"/>
            <wp:wrapTight wrapText="bothSides">
              <wp:wrapPolygon edited="0">
                <wp:start x="0" y="0"/>
                <wp:lineTo x="0" y="21263"/>
                <wp:lineTo x="21127" y="21263"/>
                <wp:lineTo x="21127" y="0"/>
                <wp:lineTo x="0" y="0"/>
              </wp:wrapPolygon>
            </wp:wrapTight>
            <wp:docPr id="2" name="Picture 2" descr="https://upload.wikimedia.org/wikipedia/commons/thumb/d/d0/QR_code_for_mobile_English_Wikipedia.svg/296px-QR_code_for_mobile_English_Wikipe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0/QR_code_for_mobile_English_Wikipedia.svg/296px-QR_code_for_mobile_English_Wikipedia.sv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797" t="10135" r="10135" b="7769"/>
                    <a:stretch/>
                  </pic:blipFill>
                  <pic:spPr bwMode="auto">
                    <a:xfrm>
                      <a:off x="0" y="0"/>
                      <a:ext cx="1188085"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04B" w:rsidRPr="00A4604B">
        <w:t>QR code (Quick Response Code) is the trade</w:t>
      </w:r>
      <w:r w:rsidR="00DB343A">
        <w:t xml:space="preserve">mark for a type of matrix barcode, or a two-dimensional barcode. </w:t>
      </w:r>
      <w:r w:rsidR="00927829">
        <w:t xml:space="preserve">A QR code consists of black squares arranged in a square grid on a white background, which cab ne read by an imaging device such as a camera, and processed using </w:t>
      </w:r>
      <w:r w:rsidR="00B4062C">
        <w:t>‘</w:t>
      </w:r>
      <w:r w:rsidR="00927829">
        <w:t>Reed-Solomon error correction</w:t>
      </w:r>
      <w:r w:rsidR="00B4062C">
        <w:t>’</w:t>
      </w:r>
      <w:r w:rsidR="00927829">
        <w:t xml:space="preserve"> until the</w:t>
      </w:r>
      <w:r w:rsidR="00A03E26">
        <w:t xml:space="preserve"> image can be appropriately interpreted. The date is then extracted from the pattern</w:t>
      </w:r>
      <w:r w:rsidR="0050013D">
        <w:t>s</w:t>
      </w:r>
      <w:r w:rsidR="00A03E26">
        <w:t xml:space="preserve"> </w:t>
      </w:r>
      <w:r w:rsidR="0050013D">
        <w:t>that are present in both horizontal and vertical components of the image.</w:t>
      </w:r>
      <w:r w:rsidR="0050013D" w:rsidRPr="0050013D">
        <w:t xml:space="preserve"> </w:t>
      </w:r>
      <w:r w:rsidR="00D02941">
        <w:t xml:space="preserve">Further details in the link below: </w:t>
      </w:r>
      <w:hyperlink r:id="rId16" w:history="1">
        <w:r w:rsidR="003A7241" w:rsidRPr="00DE34AF">
          <w:rPr>
            <w:rStyle w:val="Hyperlink"/>
          </w:rPr>
          <w:t>https://en.wikipedia.org/wiki/QR_code</w:t>
        </w:r>
      </w:hyperlink>
    </w:p>
    <w:p w14:paraId="1AD478DF" w14:textId="651C1DD7" w:rsidR="003F5C8C" w:rsidRDefault="003F5C8C" w:rsidP="00032231">
      <w:r>
        <w:t>The QR code system is popular due to its fast readability and greater storage capacity compared to the standard barcodes.</w:t>
      </w:r>
      <w:r w:rsidR="00E67952">
        <w:t xml:space="preserve"> They can be scanned using most smartphones, allowing data to be stored and received from almost anywhere.</w:t>
      </w:r>
      <w:r w:rsidR="00661C66">
        <w:t xml:space="preserve"> The QR 2D tags are inexpensive</w:t>
      </w:r>
      <w:r w:rsidR="00565842">
        <w:t xml:space="preserve"> (option to make them for free)</w:t>
      </w:r>
      <w:r w:rsidR="00FD3764">
        <w:t>, and</w:t>
      </w:r>
      <w:r w:rsidR="00343253">
        <w:t xml:space="preserve"> is simpler to set up in comparison to an RFID system.</w:t>
      </w:r>
    </w:p>
    <w:p w14:paraId="571C8F9C" w14:textId="2D96BA20" w:rsidR="007726B4" w:rsidRDefault="007726B4" w:rsidP="00032231">
      <w:r>
        <w:t>However, QR codes lack the automation ability for proximity scanning like RFID, and a line of sight to the tag is necessary to scan the tag and input or extract data.</w:t>
      </w:r>
    </w:p>
    <w:p w14:paraId="681CC432" w14:textId="46D1710D" w:rsidR="00284CD3" w:rsidRDefault="00D02941" w:rsidP="00032231">
      <w:r>
        <w:rPr>
          <w:noProof/>
        </w:rPr>
        <w:drawing>
          <wp:anchor distT="0" distB="0" distL="114300" distR="114300" simplePos="0" relativeHeight="251668480" behindDoc="1" locked="0" layoutInCell="1" allowOverlap="1" wp14:anchorId="047DAF1B" wp14:editId="27F16657">
            <wp:simplePos x="0" y="0"/>
            <wp:positionH relativeFrom="margin">
              <wp:posOffset>4229100</wp:posOffset>
            </wp:positionH>
            <wp:positionV relativeFrom="paragraph">
              <wp:posOffset>11430</wp:posOffset>
            </wp:positionV>
            <wp:extent cx="1400175" cy="1400175"/>
            <wp:effectExtent l="0" t="0" r="9525" b="9525"/>
            <wp:wrapTight wrapText="bothSides">
              <wp:wrapPolygon edited="0">
                <wp:start x="0" y="0"/>
                <wp:lineTo x="0" y="21453"/>
                <wp:lineTo x="21453" y="21453"/>
                <wp:lineTo x="21453" y="0"/>
                <wp:lineTo x="0" y="0"/>
              </wp:wrapPolygon>
            </wp:wrapTight>
            <wp:docPr id="3" name="Picture 3" descr="Kercan CCD Wired USB 2D / QR / PDF417 / Data Matrix Barcode Scanner CCD Bar Code Reader KR-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can CCD Wired USB 2D / QR / PDF417 / Data Matrix Barcode Scanner CCD Bar Code Reader KR-2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8ED" w:rsidRPr="005538ED">
        <w:t>QR code scanners ranges</w:t>
      </w:r>
      <w:r w:rsidR="006D101B" w:rsidRPr="006D101B">
        <w:t xml:space="preserve"> </w:t>
      </w:r>
      <w:r w:rsidR="006D101B">
        <w:t xml:space="preserve">between </w:t>
      </w:r>
      <w:r w:rsidR="006D101B" w:rsidRPr="000B3F9D">
        <w:t>€</w:t>
      </w:r>
      <w:r w:rsidR="00822BA0">
        <w:t>20</w:t>
      </w:r>
      <w:r w:rsidR="006D101B">
        <w:t xml:space="preserve"> and  </w:t>
      </w:r>
      <w:r w:rsidR="006D101B" w:rsidRPr="000B3F9D">
        <w:t>€</w:t>
      </w:r>
      <w:r w:rsidR="006D101B">
        <w:t>730 euros, all depends on the features.</w:t>
      </w:r>
      <w:r w:rsidR="000F4BBA">
        <w:t xml:space="preserve"> One suggestion we came across is the </w:t>
      </w:r>
      <w:proofErr w:type="spellStart"/>
      <w:r w:rsidR="0065426F">
        <w:t>Kercan</w:t>
      </w:r>
      <w:proofErr w:type="spellEnd"/>
      <w:r w:rsidR="0065426F">
        <w:t xml:space="preserve"> CCD Wired USB 2D/QR/PDF417/Data Matrix Barcode Scanner</w:t>
      </w:r>
      <w:r w:rsidR="004E294E">
        <w:t xml:space="preserve"> CCD Bar Code Reader KR-230, at the price of $</w:t>
      </w:r>
      <w:r w:rsidR="001B0AB0">
        <w:t>25.99 USD</w:t>
      </w:r>
      <w:r w:rsidR="00822BA0">
        <w:t xml:space="preserve"> (</w:t>
      </w:r>
      <w:r w:rsidR="00822BA0" w:rsidRPr="000B3F9D">
        <w:t>€</w:t>
      </w:r>
      <w:r w:rsidR="00822BA0">
        <w:t>21,06 EUR)</w:t>
      </w:r>
      <w:r w:rsidR="001B0AB0">
        <w:t xml:space="preserve">. It can read both QR and barcodes, so it’s suitable for </w:t>
      </w:r>
      <w:r w:rsidR="000A26F1">
        <w:t>the event.</w:t>
      </w:r>
      <w:r>
        <w:t xml:space="preserve"> Further details in the link below: </w:t>
      </w:r>
      <w:hyperlink r:id="rId18" w:history="1">
        <w:r w:rsidRPr="00DE34AF">
          <w:rPr>
            <w:rStyle w:val="Hyperlink"/>
          </w:rPr>
          <w:t>https://nl.aliexpress.com/item/Kercan-CCD-Bedrade-USB-2D-QR-PDF417-Data-Matrix-Barcode-Scanner-CCD-Bar-Code-Reader-KR/32680554311.html?spm=a2g0z.10010108.1000023.6.41e72c47k8GsvQ</w:t>
        </w:r>
      </w:hyperlink>
    </w:p>
    <w:p w14:paraId="74BE7B6F" w14:textId="740737FC" w:rsidR="00805C1E" w:rsidRDefault="00FD426C" w:rsidP="001678C1">
      <w:pPr>
        <w:pStyle w:val="Kop2"/>
      </w:pPr>
      <w:bookmarkStart w:id="22" w:name="_Toc508917600"/>
      <w:r w:rsidRPr="00284CD3">
        <w:t>Physical ID</w:t>
      </w:r>
      <w:r w:rsidR="009C6E16">
        <w:t xml:space="preserve"> Possibility</w:t>
      </w:r>
      <w:bookmarkEnd w:id="22"/>
    </w:p>
    <w:p w14:paraId="5E9931C0" w14:textId="3EE4F287" w:rsidR="00ED5E88" w:rsidRDefault="002D2387" w:rsidP="002D2387">
      <w:r>
        <w:t>Because many people will be participating in this event, we need a form of identification to keep track of those who enter, leave,</w:t>
      </w:r>
      <w:r w:rsidR="004C22B9">
        <w:t xml:space="preserve"> and those who have access to specific areas</w:t>
      </w:r>
      <w:r w:rsidR="00D129F7">
        <w:t xml:space="preserve">. The physical ID will come with a RFID </w:t>
      </w:r>
      <w:r w:rsidR="004C22B9">
        <w:t xml:space="preserve">tag inside, to prevent weathering and damages. </w:t>
      </w:r>
      <w:r w:rsidR="0022000B">
        <w:t>This ID will also have a QR code on the exterior to scan the first time when linking the account</w:t>
      </w:r>
      <w:r w:rsidR="00410C4C">
        <w:t xml:space="preserve"> to the ID</w:t>
      </w:r>
      <w:r w:rsidR="0022000B">
        <w:t xml:space="preserve">, and </w:t>
      </w:r>
      <w:r w:rsidR="00410C4C">
        <w:t xml:space="preserve">to scan with in case the tag inside is damaged, even with the slim chance of that happening. </w:t>
      </w:r>
      <w:r w:rsidR="00ED5E88">
        <w:t xml:space="preserve">The physical ID will come in a variety of colors. </w:t>
      </w:r>
      <w:r w:rsidR="00597923">
        <w:t>For example:</w:t>
      </w:r>
    </w:p>
    <w:p w14:paraId="771C3BAF" w14:textId="06CEDDC1" w:rsidR="00597923" w:rsidRDefault="00597923" w:rsidP="00597923">
      <w:pPr>
        <w:pStyle w:val="Lijstalinea"/>
        <w:numPr>
          <w:ilvl w:val="0"/>
          <w:numId w:val="1"/>
        </w:numPr>
      </w:pPr>
      <w:r>
        <w:t>Green – customers</w:t>
      </w:r>
    </w:p>
    <w:p w14:paraId="117A6709" w14:textId="16B70C6F" w:rsidR="00597923" w:rsidRDefault="00597923" w:rsidP="00597923">
      <w:pPr>
        <w:pStyle w:val="Lijstalinea"/>
        <w:numPr>
          <w:ilvl w:val="0"/>
          <w:numId w:val="1"/>
        </w:numPr>
      </w:pPr>
      <w:r>
        <w:t>Blue – stall keepers</w:t>
      </w:r>
    </w:p>
    <w:p w14:paraId="0764CEBA" w14:textId="5DC38FB4" w:rsidR="00597923" w:rsidRDefault="00B738AD" w:rsidP="00597923">
      <w:pPr>
        <w:pStyle w:val="Lijstalinea"/>
        <w:numPr>
          <w:ilvl w:val="0"/>
          <w:numId w:val="1"/>
        </w:numPr>
      </w:pPr>
      <w:r>
        <w:t>Yellow – special guests</w:t>
      </w:r>
    </w:p>
    <w:p w14:paraId="326CCBB3" w14:textId="7038F344" w:rsidR="00B738AD" w:rsidRDefault="00B738AD" w:rsidP="00597923">
      <w:pPr>
        <w:pStyle w:val="Lijstalinea"/>
        <w:numPr>
          <w:ilvl w:val="0"/>
          <w:numId w:val="1"/>
        </w:numPr>
      </w:pPr>
      <w:r>
        <w:t>Red – employees</w:t>
      </w:r>
    </w:p>
    <w:p w14:paraId="6E59A44D" w14:textId="77777777" w:rsidR="00A02514" w:rsidRDefault="00941072" w:rsidP="00032231">
      <w:r>
        <w:t xml:space="preserve">The two proposed suggestions </w:t>
      </w:r>
      <w:r w:rsidR="00D43C15">
        <w:t xml:space="preserve">for a physical ID are: cards or bands. </w:t>
      </w:r>
    </w:p>
    <w:p w14:paraId="070C7E83" w14:textId="45FA73FD" w:rsidR="00CB0012" w:rsidRDefault="00CB0012" w:rsidP="00CB0012">
      <w:pPr>
        <w:pStyle w:val="Kop4"/>
      </w:pPr>
      <w:r>
        <w:lastRenderedPageBreak/>
        <w:t>Cards</w:t>
      </w:r>
    </w:p>
    <w:p w14:paraId="44E42232" w14:textId="2F6D16B2" w:rsidR="00A02514" w:rsidRDefault="005F07E1" w:rsidP="00032231">
      <w:r>
        <w:t xml:space="preserve">Cards are pocket size and fits in the participant’s wallet. However, </w:t>
      </w:r>
      <w:r w:rsidR="005C2A9E">
        <w:t xml:space="preserve">a card may </w:t>
      </w:r>
      <w:r w:rsidR="00D62B16">
        <w:t>be a hassle to reach in the pocket for, and may even slip out the pocket and get lost. An easy solution is to provide the customers with a</w:t>
      </w:r>
      <w:r w:rsidR="007669A0">
        <w:t xml:space="preserve"> card accessory, such as ID badge lanyards and holders. Some may be interested in the </w:t>
      </w:r>
      <w:r w:rsidR="00A02514">
        <w:t xml:space="preserve">stretch bracelet types. </w:t>
      </w:r>
    </w:p>
    <w:p w14:paraId="097F15FA" w14:textId="36EC7ED1" w:rsidR="00233DC8" w:rsidRDefault="00233DC8" w:rsidP="00032231">
      <w:r>
        <w:rPr>
          <w:noProof/>
        </w:rPr>
        <w:drawing>
          <wp:anchor distT="0" distB="0" distL="114300" distR="114300" simplePos="0" relativeHeight="251669504" behindDoc="1" locked="0" layoutInCell="1" allowOverlap="1" wp14:anchorId="532634F9" wp14:editId="12FF0F97">
            <wp:simplePos x="0" y="0"/>
            <wp:positionH relativeFrom="margin">
              <wp:align>left</wp:align>
            </wp:positionH>
            <wp:positionV relativeFrom="paragraph">
              <wp:posOffset>8890</wp:posOffset>
            </wp:positionV>
            <wp:extent cx="942975" cy="942975"/>
            <wp:effectExtent l="0" t="0" r="9525" b="9525"/>
            <wp:wrapTight wrapText="bothSides">
              <wp:wrapPolygon edited="0">
                <wp:start x="0" y="0"/>
                <wp:lineTo x="0" y="21382"/>
                <wp:lineTo x="21382" y="21382"/>
                <wp:lineTo x="21382" y="0"/>
                <wp:lineTo x="0" y="0"/>
              </wp:wrapPolygon>
            </wp:wrapTight>
            <wp:docPr id="4" name="Picture 4" descr=" 20 pieces Writeble RFID EM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20 pieces Writeble RFID EM ID ca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7EE">
        <w:t xml:space="preserve">An RFID writeable card costs </w:t>
      </w:r>
      <w:r w:rsidR="00046033">
        <w:t>between</w:t>
      </w:r>
      <w:r w:rsidR="006077EE">
        <w:t xml:space="preserve"> 40 to </w:t>
      </w:r>
      <w:r w:rsidR="0093771B">
        <w:t>8</w:t>
      </w:r>
      <w:r w:rsidR="006077EE">
        <w:t>0 euro cents</w:t>
      </w:r>
      <w:r w:rsidR="00623427">
        <w:t xml:space="preserve">. One company provides 20 pieces of writeable RFID EM ID cards for </w:t>
      </w:r>
      <w:r w:rsidR="00623427" w:rsidRPr="000B3F9D">
        <w:t>€</w:t>
      </w:r>
      <w:r w:rsidR="00623427">
        <w:t>12.55</w:t>
      </w:r>
      <w:r w:rsidR="0093771B">
        <w:t xml:space="preserve"> (0.63 cents a card). For an event of 1000 attendees, this would be approximately </w:t>
      </w:r>
      <w:r w:rsidRPr="000B3F9D">
        <w:t>€</w:t>
      </w:r>
      <w:r>
        <w:t xml:space="preserve">630 euros. More information from this link: </w:t>
      </w:r>
      <w:hyperlink r:id="rId20" w:history="1">
        <w:r w:rsidR="00B40BB5" w:rsidRPr="00DE34AF">
          <w:rPr>
            <w:rStyle w:val="Hyperlink"/>
          </w:rPr>
          <w:t>https://www.lightinthebox.com/nl/20-stuks-writeble-rfid-em-id-kaart_p662868.html?prm=1.3.5.3</w:t>
        </w:r>
      </w:hyperlink>
    </w:p>
    <w:p w14:paraId="384596CA" w14:textId="067155E8" w:rsidR="00623427" w:rsidRDefault="00384972" w:rsidP="00032231">
      <w:r>
        <w:rPr>
          <w:noProof/>
        </w:rPr>
        <w:drawing>
          <wp:anchor distT="0" distB="0" distL="114300" distR="114300" simplePos="0" relativeHeight="251670528" behindDoc="1" locked="0" layoutInCell="1" allowOverlap="1" wp14:anchorId="57E55F74" wp14:editId="2F7DDD3E">
            <wp:simplePos x="0" y="0"/>
            <wp:positionH relativeFrom="margin">
              <wp:align>left</wp:align>
            </wp:positionH>
            <wp:positionV relativeFrom="paragraph">
              <wp:posOffset>10795</wp:posOffset>
            </wp:positionV>
            <wp:extent cx="1555750" cy="876300"/>
            <wp:effectExtent l="0" t="0" r="6350" b="0"/>
            <wp:wrapTight wrapText="bothSides">
              <wp:wrapPolygon edited="0">
                <wp:start x="0" y="0"/>
                <wp:lineTo x="0" y="21130"/>
                <wp:lineTo x="21424" y="21130"/>
                <wp:lineTo x="21424" y="0"/>
                <wp:lineTo x="0" y="0"/>
              </wp:wrapPolygon>
            </wp:wrapTight>
            <wp:docPr id="6" name="Picture 6" descr="Flat Braided Polyester 3/8&quot; Lanyard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t Braided Polyester 3/8&quot; Lanyards – Pack of 10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6580" cy="8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E95">
        <w:t>Lanyards cost</w:t>
      </w:r>
      <w:r w:rsidR="00046033">
        <w:t xml:space="preserve"> between $25 to $60 (</w:t>
      </w:r>
      <w:r w:rsidR="00302899" w:rsidRPr="000B3F9D">
        <w:t>€</w:t>
      </w:r>
      <w:r w:rsidR="00302899">
        <w:t xml:space="preserve">20 to </w:t>
      </w:r>
      <w:r w:rsidR="00302899" w:rsidRPr="000B3F9D">
        <w:t>€</w:t>
      </w:r>
      <w:r w:rsidR="00302899">
        <w:t>48 euros</w:t>
      </w:r>
      <w:r w:rsidR="00046033">
        <w:t>) for a pack  of 100.</w:t>
      </w:r>
      <w:r w:rsidR="00E512A3">
        <w:t xml:space="preserve"> We suggest the standard flat braided lanyards for $34.98 (</w:t>
      </w:r>
      <w:r w:rsidRPr="000B3F9D">
        <w:t>€</w:t>
      </w:r>
      <w:r>
        <w:t>28.43 euros). It comes in different colors</w:t>
      </w:r>
      <w:r w:rsidR="00F4214F">
        <w:t xml:space="preserve"> and is more sturdy than the cheaper ones. That’s approximately </w:t>
      </w:r>
      <w:r w:rsidR="00F4214F" w:rsidRPr="000B3F9D">
        <w:t>€</w:t>
      </w:r>
      <w:r w:rsidR="00F4214F">
        <w:t xml:space="preserve">285 euros for 1000. More information from this link: </w:t>
      </w:r>
      <w:hyperlink r:id="rId22" w:history="1">
        <w:r w:rsidR="00F4214F" w:rsidRPr="00DE34AF">
          <w:rPr>
            <w:rStyle w:val="Hyperlink"/>
          </w:rPr>
          <w:t>http://www.alphacard.com/3-8-flat-braided-lanyards</w:t>
        </w:r>
      </w:hyperlink>
    </w:p>
    <w:p w14:paraId="1C069E22" w14:textId="588DFD6B" w:rsidR="00F4214F" w:rsidRDefault="0039563B" w:rsidP="00032231">
      <w:r>
        <w:rPr>
          <w:noProof/>
        </w:rPr>
        <w:drawing>
          <wp:anchor distT="0" distB="0" distL="114300" distR="114300" simplePos="0" relativeHeight="251671552" behindDoc="1" locked="0" layoutInCell="1" allowOverlap="1" wp14:anchorId="078B4C82" wp14:editId="3125D328">
            <wp:simplePos x="0" y="0"/>
            <wp:positionH relativeFrom="margin">
              <wp:align>left</wp:align>
            </wp:positionH>
            <wp:positionV relativeFrom="paragraph">
              <wp:posOffset>12700</wp:posOffset>
            </wp:positionV>
            <wp:extent cx="1573530" cy="885825"/>
            <wp:effectExtent l="0" t="0" r="7620" b="0"/>
            <wp:wrapTight wrapText="bothSides">
              <wp:wrapPolygon edited="0">
                <wp:start x="0" y="0"/>
                <wp:lineTo x="0" y="20903"/>
                <wp:lineTo x="21443" y="20903"/>
                <wp:lineTo x="21443" y="0"/>
                <wp:lineTo x="0" y="0"/>
              </wp:wrapPolygon>
            </wp:wrapTight>
            <wp:docPr id="7" name="Picture 7" descr="Standard Locking Badge Holder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Locking Badge Holders – Pack of 10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30124" cy="91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32C">
        <w:t>And then there’s the badge holders ranging between $20 to $46 USD (</w:t>
      </w:r>
      <w:r w:rsidR="00C22A63" w:rsidRPr="000B3F9D">
        <w:t>€</w:t>
      </w:r>
      <w:r w:rsidR="00FC38B2">
        <w:t xml:space="preserve">16 to </w:t>
      </w:r>
      <w:r w:rsidR="00C22A63" w:rsidRPr="000B3F9D">
        <w:t>€</w:t>
      </w:r>
      <w:r w:rsidR="00FC38B2">
        <w:t xml:space="preserve">37 euros) for a pack of 100. </w:t>
      </w:r>
      <w:r w:rsidR="00C22A63">
        <w:t>The standard locking badge holders costs $19.98 (</w:t>
      </w:r>
      <w:r w:rsidR="00C22A63" w:rsidRPr="000B3F9D">
        <w:t>€</w:t>
      </w:r>
      <w:r w:rsidR="00EE67D9">
        <w:t xml:space="preserve">16.24 euros), which is approximately </w:t>
      </w:r>
      <w:r w:rsidR="00EE67D9" w:rsidRPr="000B3F9D">
        <w:t>€</w:t>
      </w:r>
      <w:r w:rsidR="00EE67D9">
        <w:t>162 euros for 1000.</w:t>
      </w:r>
      <w:r w:rsidR="00EE67D9" w:rsidRPr="00EE67D9">
        <w:t xml:space="preserve"> </w:t>
      </w:r>
      <w:r>
        <w:t xml:space="preserve">More information from this link: </w:t>
      </w:r>
      <w:hyperlink r:id="rId24" w:history="1">
        <w:r w:rsidRPr="00DE34AF">
          <w:rPr>
            <w:rStyle w:val="Hyperlink"/>
          </w:rPr>
          <w:t>http://www.alphacard.com/standard-locking-badge-holders</w:t>
        </w:r>
      </w:hyperlink>
    </w:p>
    <w:p w14:paraId="336AF126" w14:textId="0411EFF5" w:rsidR="0039563B" w:rsidRDefault="0039563B" w:rsidP="00032231">
      <w:r>
        <w:t xml:space="preserve">Together, the total price for a set of 1000 cards is </w:t>
      </w:r>
      <w:r w:rsidR="004B0D36" w:rsidRPr="000B3F9D">
        <w:t>€</w:t>
      </w:r>
      <w:r w:rsidR="004B0D36">
        <w:t xml:space="preserve">1,077 euros. </w:t>
      </w:r>
      <w:r w:rsidR="0004384F">
        <w:t xml:space="preserve">This does not include the printing costs for decorating the cards. </w:t>
      </w:r>
      <w:r w:rsidR="00AE29EC">
        <w:t xml:space="preserve">We suggest </w:t>
      </w:r>
      <w:r w:rsidR="0004384F">
        <w:t xml:space="preserve">letting the attendees keep the lanyards and </w:t>
      </w:r>
      <w:r w:rsidR="00703C09">
        <w:t xml:space="preserve">badge holders, resulting in a </w:t>
      </w:r>
      <w:proofErr w:type="spellStart"/>
      <w:r w:rsidR="00703C09">
        <w:t>one time</w:t>
      </w:r>
      <w:proofErr w:type="spellEnd"/>
      <w:r w:rsidR="00703C09">
        <w:t xml:space="preserve"> cost of </w:t>
      </w:r>
      <w:r w:rsidR="00703C09" w:rsidRPr="000B3F9D">
        <w:t>€</w:t>
      </w:r>
      <w:r w:rsidR="00703C09">
        <w:t xml:space="preserve">630 and a cost of </w:t>
      </w:r>
      <w:r w:rsidR="00703C09" w:rsidRPr="000B3F9D">
        <w:t>€</w:t>
      </w:r>
      <w:r w:rsidR="00703C09">
        <w:t xml:space="preserve">447 for each time an event occurs. </w:t>
      </w:r>
      <w:r w:rsidR="00CB0012">
        <w:t>The lanyards would be covered in sweat, so it wouldn’t be advised to reuse them.</w:t>
      </w:r>
    </w:p>
    <w:p w14:paraId="3D6EB1BB" w14:textId="2760EAC6" w:rsidR="00CB0012" w:rsidRDefault="00CB0012" w:rsidP="00CB0012">
      <w:pPr>
        <w:pStyle w:val="Kop4"/>
      </w:pPr>
      <w:r>
        <w:t>Bands</w:t>
      </w:r>
    </w:p>
    <w:p w14:paraId="4C1B7197" w14:textId="25F69DC9" w:rsidR="00CB0012" w:rsidRDefault="00A14730" w:rsidP="00CB0012">
      <w:r>
        <w:rPr>
          <w:noProof/>
        </w:rPr>
        <w:drawing>
          <wp:anchor distT="0" distB="0" distL="114300" distR="114300" simplePos="0" relativeHeight="251672576" behindDoc="1" locked="0" layoutInCell="1" allowOverlap="1" wp14:anchorId="29B642AB" wp14:editId="010FEFF4">
            <wp:simplePos x="0" y="0"/>
            <wp:positionH relativeFrom="margin">
              <wp:align>left</wp:align>
            </wp:positionH>
            <wp:positionV relativeFrom="paragraph">
              <wp:posOffset>853440</wp:posOffset>
            </wp:positionV>
            <wp:extent cx="1038225" cy="1038225"/>
            <wp:effectExtent l="0" t="0" r="9525" b="9525"/>
            <wp:wrapTight wrapText="bothSides">
              <wp:wrapPolygon edited="0">
                <wp:start x="0" y="0"/>
                <wp:lineTo x="0" y="21402"/>
                <wp:lineTo x="21402" y="21402"/>
                <wp:lineTo x="21402" y="0"/>
                <wp:lineTo x="0" y="0"/>
              </wp:wrapPolygon>
            </wp:wrapTight>
            <wp:docPr id="8" name="Picture 8" descr="silicon wristbands, rfid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licon wristbands, rfid band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8E3">
        <w:t>Passive RFID wristbands</w:t>
      </w:r>
      <w:r w:rsidR="00862995">
        <w:t xml:space="preserve"> are also reusable and may come in a silicone material;</w:t>
      </w:r>
      <w:r w:rsidR="00554325">
        <w:t xml:space="preserve"> </w:t>
      </w:r>
      <w:r w:rsidR="00115A2E">
        <w:t>weather and damage proof. The one downfall of a wristband is when a user may attempt to pay with it while holding a drink</w:t>
      </w:r>
      <w:r w:rsidR="004D7FAC">
        <w:t xml:space="preserve">, tipping it over on the RFID scanner. The scanners will be weather-proof as well, so it won’t damage the equipment. </w:t>
      </w:r>
    </w:p>
    <w:p w14:paraId="01440ABE" w14:textId="12461740" w:rsidR="004D7FAC" w:rsidRDefault="0053642C" w:rsidP="00CB0012">
      <w:r>
        <w:t xml:space="preserve">An RFID </w:t>
      </w:r>
      <w:commentRangeStart w:id="23"/>
      <w:r>
        <w:t>wristband</w:t>
      </w:r>
      <w:commentRangeEnd w:id="23"/>
      <w:r w:rsidR="00D72486">
        <w:rPr>
          <w:rStyle w:val="Verwijzingopmerking"/>
        </w:rPr>
        <w:commentReference w:id="23"/>
      </w:r>
      <w:r>
        <w:t xml:space="preserve"> </w:t>
      </w:r>
      <w:r w:rsidR="002629B1">
        <w:t xml:space="preserve">costs between 57 euro cents and </w:t>
      </w:r>
      <w:r w:rsidR="002629B1" w:rsidRPr="000B3F9D">
        <w:t>€</w:t>
      </w:r>
      <w:r w:rsidR="002629B1">
        <w:t xml:space="preserve">7 euros. The </w:t>
      </w:r>
      <w:r w:rsidR="00701F70">
        <w:t xml:space="preserve">NTAG213 NFC wristband is water proof, comes in a variety of colors, and costs </w:t>
      </w:r>
      <w:r w:rsidR="00701F70" w:rsidRPr="000B3F9D">
        <w:t>€</w:t>
      </w:r>
      <w:r w:rsidR="00701F70">
        <w:t xml:space="preserve">0.69 per band. That would be </w:t>
      </w:r>
      <w:r w:rsidR="00701F70" w:rsidRPr="000B3F9D">
        <w:t>€</w:t>
      </w:r>
      <w:r w:rsidR="005E5439">
        <w:t xml:space="preserve">690 euros for 1000. </w:t>
      </w:r>
      <w:r w:rsidR="00BB52D1">
        <w:t xml:space="preserve">More information in this link: </w:t>
      </w:r>
      <w:hyperlink r:id="rId26" w:history="1">
        <w:r w:rsidR="00BB52D1" w:rsidRPr="00DE34AF">
          <w:rPr>
            <w:rStyle w:val="Hyperlink"/>
          </w:rPr>
          <w:t>http://www.gyrfidstore.com/nfc-13-56mhz-rfid/water-proof-nfc-wristband-with-ntag213-wrs05/</w:t>
        </w:r>
      </w:hyperlink>
    </w:p>
    <w:p w14:paraId="4BFAC7AC" w14:textId="1DAA6ECF" w:rsidR="00AF3BEA" w:rsidRDefault="00BB52D1" w:rsidP="00CB0012">
      <w:r>
        <w:t xml:space="preserve">When comparing both the prices </w:t>
      </w:r>
      <w:r w:rsidR="00154736">
        <w:t xml:space="preserve">between </w:t>
      </w:r>
      <w:r w:rsidR="00254EE9">
        <w:t xml:space="preserve">1000 </w:t>
      </w:r>
      <w:r w:rsidR="00154736">
        <w:t>car</w:t>
      </w:r>
      <w:r w:rsidR="00254EE9">
        <w:t xml:space="preserve">ds and </w:t>
      </w:r>
      <w:r w:rsidR="00154736">
        <w:t>wristband</w:t>
      </w:r>
      <w:r w:rsidR="00254EE9">
        <w:t>s</w:t>
      </w:r>
      <w:r w:rsidR="00154736">
        <w:t xml:space="preserve">, </w:t>
      </w:r>
      <w:r w:rsidR="00254EE9">
        <w:t xml:space="preserve">the wristband costs </w:t>
      </w:r>
      <w:r w:rsidR="00254EE9" w:rsidRPr="000B3F9D">
        <w:t>€</w:t>
      </w:r>
      <w:r w:rsidR="00F603B0">
        <w:t xml:space="preserve">60 more than the cards. However, </w:t>
      </w:r>
      <w:r w:rsidR="003643B9">
        <w:t xml:space="preserve">when considering the chances of losing a card, the accessories decreases the probability to that of the wristbands. Thus, the overall difference would be </w:t>
      </w:r>
      <w:r w:rsidR="003643B9" w:rsidRPr="000B3F9D">
        <w:t>€</w:t>
      </w:r>
      <w:r w:rsidR="00AF3BEA">
        <w:t>387 in favor of the wristbands. Thus, the best option would be the wristbands.</w:t>
      </w:r>
    </w:p>
    <w:p w14:paraId="7FFC1722" w14:textId="3D129541" w:rsidR="00203193" w:rsidRDefault="000930A6" w:rsidP="00CB0012">
      <w:r>
        <w:lastRenderedPageBreak/>
        <w:t xml:space="preserve">One </w:t>
      </w:r>
      <w:r w:rsidR="00A14730">
        <w:t>situation</w:t>
      </w:r>
      <w:r>
        <w:t xml:space="preserve"> that cannot be prevented during the event is when participants swap IDs. </w:t>
      </w:r>
      <w:r w:rsidR="00A14730">
        <w:t xml:space="preserve">The best way to handle this situation is for security to always check the wristbands, even if the person has entered the area a couple times. </w:t>
      </w:r>
    </w:p>
    <w:p w14:paraId="65DE9FB1" w14:textId="29D3E1CE" w:rsidR="005604C6" w:rsidRDefault="00D4090B" w:rsidP="00D4090B">
      <w:pPr>
        <w:pStyle w:val="Kop2"/>
      </w:pPr>
      <w:bookmarkStart w:id="24" w:name="_Toc508917601"/>
      <w:r>
        <w:t>Final conclusion</w:t>
      </w:r>
      <w:bookmarkEnd w:id="24"/>
    </w:p>
    <w:p w14:paraId="0FBDC7B2" w14:textId="3DF64D7A" w:rsidR="00777918" w:rsidRDefault="00777918" w:rsidP="00CB0012">
      <w:r>
        <w:t>When a participant has officially registered for the event, they will be provided a QR code of their account via the website</w:t>
      </w:r>
      <w:r w:rsidR="003D5FC8">
        <w:t>. This QR code is their ticket</w:t>
      </w:r>
      <w:r>
        <w:t>. This can be printed or displayed on their phone to scan at the entrance of the event.</w:t>
      </w:r>
    </w:p>
    <w:p w14:paraId="499642B0" w14:textId="77777777" w:rsidR="007B04FB" w:rsidRDefault="007C048F" w:rsidP="007B04FB">
      <w:commentRangeStart w:id="25"/>
      <w:r>
        <w:t xml:space="preserve">Passive RFID wristbands will have a QR code printed on top. </w:t>
      </w:r>
      <w:commentRangeEnd w:id="25"/>
      <w:r w:rsidR="00D72486">
        <w:rPr>
          <w:rStyle w:val="Verwijzingopmerking"/>
        </w:rPr>
        <w:commentReference w:id="25"/>
      </w:r>
      <w:r>
        <w:t xml:space="preserve">This QR code is used to link the participant’s account upon entry. </w:t>
      </w:r>
      <w:r w:rsidR="003D5FC8">
        <w:t>Once the ticket is scanned, the participant’s information will be displayed. The employee will then proceed to scan the wristband’s QR code to link the account to the band.</w:t>
      </w:r>
      <w:r w:rsidR="00C012E6">
        <w:t xml:space="preserve"> </w:t>
      </w:r>
    </w:p>
    <w:p w14:paraId="408A5D19" w14:textId="5ECF1645" w:rsidR="00D4090B" w:rsidRDefault="00C012E6" w:rsidP="007B04FB">
      <w:r>
        <w:t xml:space="preserve">For the remainder of the event, the participant may use the band to access areas, </w:t>
      </w:r>
      <w:r w:rsidR="00DD4D9D">
        <w:t>purchase food and drinks, and rent items</w:t>
      </w:r>
      <w:r w:rsidR="007B04FB">
        <w:t xml:space="preserve"> by simply tapping (or being within close range) of an RFID scanner.</w:t>
      </w:r>
    </w:p>
    <w:p w14:paraId="04BECDA6" w14:textId="737CD16A" w:rsidR="007B04FB" w:rsidRDefault="007B04FB" w:rsidP="007B04FB">
      <w:r>
        <w:t xml:space="preserve">In case the </w:t>
      </w:r>
      <w:r w:rsidR="00291B39">
        <w:t>RFID tag does not work in the band, the participant may use the QR code to do their transactions, or request to change their bands for a new one.</w:t>
      </w:r>
      <w:r w:rsidR="009A44C5">
        <w:t xml:space="preserve"> If a participant loses their band, they </w:t>
      </w:r>
      <w:r w:rsidR="004F0ADC">
        <w:t xml:space="preserve">will have to pay the amount required for a new band. The former band will </w:t>
      </w:r>
      <w:r w:rsidR="00006CDA">
        <w:t>be unlinked to the account; thus, if someone randomly finds it, it will be empty</w:t>
      </w:r>
      <w:r w:rsidR="00780806">
        <w:t>.</w:t>
      </w:r>
    </w:p>
    <w:p w14:paraId="167ABC9B" w14:textId="77777777" w:rsidR="00203193" w:rsidRDefault="00203193" w:rsidP="007B04FB"/>
    <w:p w14:paraId="5D36CBAC" w14:textId="00020D13" w:rsidR="00206A31" w:rsidRDefault="00203193" w:rsidP="00206A31">
      <w:pPr>
        <w:pStyle w:val="Kop4"/>
      </w:pPr>
      <w:r>
        <w:rPr>
          <w:noProof/>
        </w:rPr>
        <w:drawing>
          <wp:anchor distT="0" distB="0" distL="114300" distR="114300" simplePos="0" relativeHeight="251673600" behindDoc="1" locked="0" layoutInCell="1" allowOverlap="1" wp14:anchorId="636DE35A" wp14:editId="69BC2FA6">
            <wp:simplePos x="0" y="0"/>
            <wp:positionH relativeFrom="margin">
              <wp:align>right</wp:align>
            </wp:positionH>
            <wp:positionV relativeFrom="paragraph">
              <wp:posOffset>8890</wp:posOffset>
            </wp:positionV>
            <wp:extent cx="1314450" cy="1314450"/>
            <wp:effectExtent l="0" t="0" r="0" b="0"/>
            <wp:wrapTight wrapText="bothSides">
              <wp:wrapPolygon edited="0">
                <wp:start x="0" y="0"/>
                <wp:lineTo x="0" y="21287"/>
                <wp:lineTo x="21287" y="21287"/>
                <wp:lineTo x="21287" y="0"/>
                <wp:lineTo x="0" y="0"/>
              </wp:wrapPolygon>
            </wp:wrapTight>
            <wp:docPr id="11" name="Picture 11" descr="AIPHONE TD6H/B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PHONE TD6H/B Un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A31">
        <w:t>Extra counter measures</w:t>
      </w:r>
    </w:p>
    <w:p w14:paraId="4F4CB22A" w14:textId="50BECC3B" w:rsidR="00206A31" w:rsidRDefault="00206A31" w:rsidP="00206A31">
      <w:r>
        <w:t xml:space="preserve">In case someone tries to sneak out the event with a previously lost wristband,  an extra measure could be taken to </w:t>
      </w:r>
      <w:r w:rsidR="00CA6CCB">
        <w:t>have a</w:t>
      </w:r>
      <w:r w:rsidR="001C28F9">
        <w:t xml:space="preserve">n anti-theft </w:t>
      </w:r>
      <w:r w:rsidR="00444DAA">
        <w:t>RFID security system</w:t>
      </w:r>
      <w:r w:rsidR="00063E50">
        <w:t xml:space="preserve">, known as </w:t>
      </w:r>
      <w:r w:rsidR="00B54A05">
        <w:t>an electronic article surveillance system</w:t>
      </w:r>
      <w:r w:rsidR="00444DAA">
        <w:t xml:space="preserve">. </w:t>
      </w:r>
      <w:r w:rsidR="00A73790">
        <w:t xml:space="preserve">These are </w:t>
      </w:r>
      <w:r w:rsidR="00EF4975">
        <w:t>really expensive and are not worth the purchase</w:t>
      </w:r>
      <w:r w:rsidR="00E36458">
        <w:t>, especially if its</w:t>
      </w:r>
      <w:r w:rsidR="00EF4975">
        <w:t xml:space="preserve"> </w:t>
      </w:r>
      <w:r w:rsidR="007F4191">
        <w:t xml:space="preserve">job is </w:t>
      </w:r>
      <w:r w:rsidR="00EF4975">
        <w:t xml:space="preserve">to prevent </w:t>
      </w:r>
      <w:r w:rsidR="00794DCE">
        <w:t xml:space="preserve">a </w:t>
      </w:r>
      <w:r w:rsidR="00794DCE" w:rsidRPr="000B3F9D">
        <w:t>€</w:t>
      </w:r>
      <w:r w:rsidR="00794DCE">
        <w:t>0.69 euro bracelet from being stolen.</w:t>
      </w:r>
      <w:r w:rsidR="004222B6" w:rsidRPr="004222B6">
        <w:t xml:space="preserve"> </w:t>
      </w:r>
    </w:p>
    <w:p w14:paraId="42ADC4E1" w14:textId="1F66D697" w:rsidR="005E6AC8" w:rsidRDefault="005E6AC8" w:rsidP="00206A31"/>
    <w:p w14:paraId="47431315" w14:textId="733FD741" w:rsidR="005E6AC8" w:rsidRDefault="005E6AC8">
      <w:r>
        <w:br w:type="page"/>
      </w:r>
    </w:p>
    <w:p w14:paraId="7331D584" w14:textId="3B5A8493" w:rsidR="005E6AC8" w:rsidRDefault="00CF2528" w:rsidP="005E6AC8">
      <w:pPr>
        <w:pStyle w:val="Kop1"/>
      </w:pPr>
      <w:bookmarkStart w:id="26" w:name="_Toc508917602"/>
      <w:r>
        <w:lastRenderedPageBreak/>
        <w:t>Project Financials</w:t>
      </w:r>
      <w:bookmarkEnd w:id="26"/>
    </w:p>
    <w:p w14:paraId="0600E084" w14:textId="6BD55266" w:rsidR="00734D94" w:rsidRDefault="00F54FE0" w:rsidP="00206A31">
      <w:r>
        <w:t xml:space="preserve">The client offers a payment of </w:t>
      </w:r>
      <w:r w:rsidRPr="000B3F9D">
        <w:t>€</w:t>
      </w:r>
      <w:ins w:id="27" w:author="Gerald Hilderink" w:date="2018-04-19T11:55:00Z">
        <w:r w:rsidR="00631514">
          <w:t>1</w:t>
        </w:r>
      </w:ins>
      <w:r>
        <w:t xml:space="preserve">5,000 euros for the project. </w:t>
      </w:r>
      <w:r w:rsidR="001B4FF9">
        <w:t xml:space="preserve">The advisor for </w:t>
      </w:r>
      <w:proofErr w:type="spellStart"/>
      <w:r w:rsidR="001B4FF9">
        <w:t>Eloniah</w:t>
      </w:r>
      <w:proofErr w:type="spellEnd"/>
      <w:r w:rsidR="001B4FF9">
        <w:t xml:space="preserve"> Software Solutions argued that the total cost would add up to </w:t>
      </w:r>
      <w:r w:rsidR="001B4FF9" w:rsidRPr="000B3F9D">
        <w:t>€</w:t>
      </w:r>
      <w:r w:rsidR="001B4FF9">
        <w:t xml:space="preserve">50,000 instead. </w:t>
      </w:r>
      <w:r w:rsidR="00AD4480">
        <w:t xml:space="preserve">That’s a difference of </w:t>
      </w:r>
      <w:r w:rsidR="00AD4480" w:rsidRPr="000B3F9D">
        <w:t>€</w:t>
      </w:r>
      <w:ins w:id="28" w:author="Gerald Hilderink" w:date="2018-04-19T11:55:00Z">
        <w:r w:rsidR="00631514">
          <w:t>3</w:t>
        </w:r>
      </w:ins>
      <w:del w:id="29" w:author="Gerald Hilderink" w:date="2018-04-19T11:55:00Z">
        <w:r w:rsidR="00AD4480" w:rsidDel="00631514">
          <w:delText>4</w:delText>
        </w:r>
      </w:del>
      <w:r w:rsidR="00AD4480">
        <w:t xml:space="preserve">5,000. We would either have to make compromises to the project plan or </w:t>
      </w:r>
      <w:r w:rsidR="00734D94">
        <w:t xml:space="preserve">display evidence to the client: why our project is worth </w:t>
      </w:r>
      <w:r w:rsidR="00734D94" w:rsidRPr="000B3F9D">
        <w:t>€</w:t>
      </w:r>
      <w:r w:rsidR="00734D94">
        <w:t>50,000.</w:t>
      </w:r>
    </w:p>
    <w:p w14:paraId="5D25364D" w14:textId="14FC0EEA" w:rsidR="00734D94" w:rsidRDefault="00A73F98" w:rsidP="00A73F98">
      <w:pPr>
        <w:pStyle w:val="Kop2"/>
      </w:pPr>
      <w:r>
        <w:t>Making a website</w:t>
      </w:r>
    </w:p>
    <w:p w14:paraId="06253B5B" w14:textId="59432DE2" w:rsidR="00E93D4F" w:rsidRDefault="00D010CE" w:rsidP="00D123DE">
      <w:commentRangeStart w:id="30"/>
      <w:r>
        <w:t>Making a website is not that difficult, but also not so simple.</w:t>
      </w:r>
      <w:commentRangeEnd w:id="30"/>
      <w:r w:rsidR="00631514">
        <w:rPr>
          <w:rStyle w:val="Verwijzingopmerking"/>
        </w:rPr>
        <w:commentReference w:id="30"/>
      </w:r>
      <w:r>
        <w:t xml:space="preserve"> </w:t>
      </w:r>
      <w:r w:rsidR="00EB5C41">
        <w:t xml:space="preserve">A custom-made website costs between </w:t>
      </w:r>
      <w:r w:rsidR="003B7AF5" w:rsidRPr="000B3F9D">
        <w:t>€</w:t>
      </w:r>
      <w:r w:rsidR="003B7AF5">
        <w:t xml:space="preserve">4,000 and </w:t>
      </w:r>
      <w:r w:rsidR="003B7AF5" w:rsidRPr="000B3F9D">
        <w:t>€</w:t>
      </w:r>
      <w:r w:rsidR="003B7AF5">
        <w:t>8,000 euros.</w:t>
      </w:r>
      <w:r w:rsidR="0077226E">
        <w:t xml:space="preserve"> </w:t>
      </w:r>
      <w:r w:rsidR="003A04EB">
        <w:t xml:space="preserve">From that amount, approximately </w:t>
      </w:r>
      <w:r w:rsidR="003A04EB" w:rsidRPr="000B3F9D">
        <w:t>€</w:t>
      </w:r>
      <w:r w:rsidR="003A04EB">
        <w:t xml:space="preserve">1,000 is used to purchase the domain. The client would then make a monthly payment </w:t>
      </w:r>
      <w:r w:rsidR="00D47336">
        <w:t xml:space="preserve">of approximately </w:t>
      </w:r>
      <w:r w:rsidR="00D47336" w:rsidRPr="000B3F9D">
        <w:t>€</w:t>
      </w:r>
      <w:r w:rsidR="00374067">
        <w:t>1</w:t>
      </w:r>
      <w:r w:rsidR="00D47336">
        <w:t xml:space="preserve"> euro</w:t>
      </w:r>
      <w:r w:rsidR="00066D82">
        <w:t xml:space="preserve"> to maintain the domain</w:t>
      </w:r>
      <w:r w:rsidR="00374067">
        <w:t xml:space="preserve"> and then between </w:t>
      </w:r>
      <w:r w:rsidR="00374067" w:rsidRPr="000B3F9D">
        <w:t>€</w:t>
      </w:r>
      <w:r w:rsidR="00374067">
        <w:t xml:space="preserve">5 to </w:t>
      </w:r>
      <w:r w:rsidR="00374067" w:rsidRPr="000B3F9D">
        <w:t>€</w:t>
      </w:r>
      <w:r w:rsidR="00374067">
        <w:t xml:space="preserve">350 euros per month to have it online and </w:t>
      </w:r>
      <w:r w:rsidR="005E7B69">
        <w:t>ac</w:t>
      </w:r>
      <w:bookmarkStart w:id="31" w:name="_GoBack"/>
      <w:bookmarkEnd w:id="31"/>
      <w:r w:rsidR="005E7B69">
        <w:t>cessible</w:t>
      </w:r>
      <w:r w:rsidR="00066D82">
        <w:t xml:space="preserve">. The rest of the funds </w:t>
      </w:r>
      <w:r w:rsidR="00463534">
        <w:t>are</w:t>
      </w:r>
      <w:r w:rsidR="00066D82">
        <w:t xml:space="preserve"> distributed among the following categories:</w:t>
      </w:r>
      <w:r w:rsidR="00E93D4F">
        <w:t xml:space="preserve"> time, design skills, and tech skills.</w:t>
      </w:r>
    </w:p>
    <w:p w14:paraId="0427DA49" w14:textId="4E208747" w:rsidR="00D123DE" w:rsidRDefault="00022749" w:rsidP="00D123DE">
      <w:r>
        <w:t xml:space="preserve">The design of the website can </w:t>
      </w:r>
      <w:r w:rsidR="002A1F5C">
        <w:t xml:space="preserve">range between simplicity and exotic. A simple website would have </w:t>
      </w:r>
      <w:r w:rsidR="005B73A6">
        <w:t>less animation</w:t>
      </w:r>
      <w:r w:rsidR="002A1F5C">
        <w:t xml:space="preserve"> and focus more on primary content. This is boring and would cost around </w:t>
      </w:r>
      <w:r w:rsidR="002A1F5C" w:rsidRPr="000B3F9D">
        <w:t>€</w:t>
      </w:r>
      <w:r w:rsidR="002954B9">
        <w:t xml:space="preserve">2,000 euros to set up. A more exotic and dynamic website is attractive and would grab the reader’s attention. These websites would cost minimum </w:t>
      </w:r>
      <w:r w:rsidR="002954B9" w:rsidRPr="000B3F9D">
        <w:t>€</w:t>
      </w:r>
      <w:r w:rsidR="00C94827">
        <w:t>6</w:t>
      </w:r>
      <w:r w:rsidR="002954B9">
        <w:t>,000 euros</w:t>
      </w:r>
      <w:r w:rsidR="00B16283">
        <w:t xml:space="preserve">. </w:t>
      </w:r>
    </w:p>
    <w:p w14:paraId="45460B22" w14:textId="7680D7A5" w:rsidR="00B16283" w:rsidRDefault="00060F9F" w:rsidP="00D123DE">
      <w:r>
        <w:t xml:space="preserve">It takes roughly 12 to 16 weeks to make a website from design to official launch. </w:t>
      </w:r>
      <w:r w:rsidR="00132EAA">
        <w:t xml:space="preserve">With a team of 4, it would take much longer </w:t>
      </w:r>
      <w:r w:rsidR="00885FBE">
        <w:t>than</w:t>
      </w:r>
      <w:r w:rsidR="00132EAA">
        <w:t xml:space="preserve"> average. For this website to be fully functional within the provided 19 weeks, </w:t>
      </w:r>
      <w:r w:rsidR="008366B4">
        <w:t xml:space="preserve">we would have to </w:t>
      </w:r>
      <w:r w:rsidR="00F94C3F">
        <w:t xml:space="preserve">request a price of </w:t>
      </w:r>
      <w:r w:rsidR="00F94C3F" w:rsidRPr="000B3F9D">
        <w:t>€</w:t>
      </w:r>
      <w:r w:rsidR="00F94C3F">
        <w:t>290 per week (</w:t>
      </w:r>
      <w:r w:rsidR="00614A03" w:rsidRPr="000B3F9D">
        <w:t>€</w:t>
      </w:r>
      <w:r w:rsidR="00614A03">
        <w:t>5,510 in total) for the dynamic website.</w:t>
      </w:r>
    </w:p>
    <w:p w14:paraId="66B997D2" w14:textId="3BCE6EAC" w:rsidR="00F934E2" w:rsidRDefault="00F934E2" w:rsidP="00D123DE">
      <w:r>
        <w:t xml:space="preserve">More details on costs for a website: </w:t>
      </w:r>
      <w:hyperlink r:id="rId28" w:history="1">
        <w:r w:rsidRPr="0045525A">
          <w:rPr>
            <w:rStyle w:val="Hyperlink"/>
          </w:rPr>
          <w:t>https://www.websitebuilderexpert.com/how-much-should-a-website-cost/</w:t>
        </w:r>
      </w:hyperlink>
    </w:p>
    <w:p w14:paraId="0EC9E9E1" w14:textId="465A5079" w:rsidR="00D123DE" w:rsidRDefault="00E93D4F" w:rsidP="00E93D4F">
      <w:pPr>
        <w:pStyle w:val="Kop2"/>
      </w:pPr>
      <w:r>
        <w:t>Making the applications</w:t>
      </w:r>
    </w:p>
    <w:p w14:paraId="11CE02CF" w14:textId="5431D7F1" w:rsidR="00E93D4F" w:rsidRDefault="00DE5B18" w:rsidP="00E93D4F">
      <w:r>
        <w:t xml:space="preserve">Currently, the client </w:t>
      </w:r>
      <w:r w:rsidR="008569B3">
        <w:t xml:space="preserve">requests for a total of </w:t>
      </w:r>
      <w:r w:rsidR="00024F82">
        <w:t>5</w:t>
      </w:r>
      <w:r w:rsidR="0003137E">
        <w:t xml:space="preserve"> applications for their event. A basic and unique application costs </w:t>
      </w:r>
      <w:r w:rsidR="0003137E" w:rsidRPr="000B3F9D">
        <w:t>€</w:t>
      </w:r>
      <w:r w:rsidR="0003137E">
        <w:t xml:space="preserve">10,000 euros. </w:t>
      </w:r>
      <w:r w:rsidR="00A0301D">
        <w:t>Because the applications are all interlinked with one another, the price per application decreases. The b</w:t>
      </w:r>
      <w:r w:rsidR="009B2FDE">
        <w:t xml:space="preserve">ase design for the applications costs </w:t>
      </w:r>
      <w:r w:rsidR="009B2FDE" w:rsidRPr="000B3F9D">
        <w:t>€</w:t>
      </w:r>
      <w:r w:rsidR="009B2FDE">
        <w:t xml:space="preserve">10,000, and the specifics range between </w:t>
      </w:r>
      <w:r w:rsidR="009B2FDE" w:rsidRPr="000B3F9D">
        <w:t>€</w:t>
      </w:r>
      <w:r w:rsidR="00083B81">
        <w:t>2</w:t>
      </w:r>
      <w:r w:rsidR="009B2FDE">
        <w:t xml:space="preserve">,000 and </w:t>
      </w:r>
      <w:r w:rsidR="009B2FDE" w:rsidRPr="000B3F9D">
        <w:t>€</w:t>
      </w:r>
      <w:r w:rsidR="009B2FDE">
        <w:t xml:space="preserve">5,000. </w:t>
      </w:r>
    </w:p>
    <w:p w14:paraId="7F681788" w14:textId="49EA0151" w:rsidR="00FB1C80" w:rsidRDefault="00FB1C80" w:rsidP="00E93D4F">
      <w:r>
        <w:t>The following is the cost for each application:</w:t>
      </w:r>
    </w:p>
    <w:p w14:paraId="44518806" w14:textId="2D1ED718" w:rsidR="00C45E2D" w:rsidRDefault="00FB1C80" w:rsidP="00091DCD">
      <w:pPr>
        <w:pStyle w:val="Lijstalinea"/>
        <w:numPr>
          <w:ilvl w:val="0"/>
          <w:numId w:val="4"/>
        </w:numPr>
      </w:pPr>
      <w:r>
        <w:t>Transactions and loaning</w:t>
      </w:r>
      <w:r w:rsidR="00C45E2D">
        <w:t xml:space="preserve">: </w:t>
      </w:r>
      <w:r w:rsidR="00C45E2D" w:rsidRPr="000B3F9D">
        <w:t>€</w:t>
      </w:r>
      <w:r w:rsidR="00C45E2D">
        <w:t>3,</w:t>
      </w:r>
      <w:r w:rsidR="005403CC">
        <w:t>4</w:t>
      </w:r>
      <w:r w:rsidR="00C45E2D">
        <w:t>00</w:t>
      </w:r>
    </w:p>
    <w:p w14:paraId="276EC258" w14:textId="3D4033BC" w:rsidR="00C45E2D" w:rsidRDefault="002535A5" w:rsidP="00FB1C80">
      <w:pPr>
        <w:pStyle w:val="Lijstalinea"/>
        <w:numPr>
          <w:ilvl w:val="0"/>
          <w:numId w:val="4"/>
        </w:numPr>
      </w:pPr>
      <w:r>
        <w:t xml:space="preserve">Monitoring persons entering and exiting the event and specific areas: </w:t>
      </w:r>
      <w:r w:rsidRPr="000B3F9D">
        <w:t>€</w:t>
      </w:r>
      <w:r w:rsidR="00091DCD">
        <w:t>2</w:t>
      </w:r>
      <w:r>
        <w:t>,800</w:t>
      </w:r>
    </w:p>
    <w:p w14:paraId="4D28B5A0" w14:textId="132E8FCF" w:rsidR="00F7769D" w:rsidRDefault="00F7769D" w:rsidP="00024F82">
      <w:pPr>
        <w:pStyle w:val="Lijstalinea"/>
        <w:numPr>
          <w:ilvl w:val="0"/>
          <w:numId w:val="4"/>
        </w:numPr>
      </w:pPr>
      <w:r>
        <w:t xml:space="preserve">Monitoring the overall event: </w:t>
      </w:r>
      <w:r w:rsidRPr="000B3F9D">
        <w:t>€</w:t>
      </w:r>
      <w:r w:rsidR="005403CC">
        <w:t>3</w:t>
      </w:r>
      <w:r>
        <w:t>,</w:t>
      </w:r>
      <w:r w:rsidR="005403CC">
        <w:t>3</w:t>
      </w:r>
      <w:r>
        <w:t>00</w:t>
      </w:r>
    </w:p>
    <w:p w14:paraId="7C4FB4BD" w14:textId="26239F95" w:rsidR="005403CC" w:rsidRDefault="005403CC" w:rsidP="005403CC">
      <w:r>
        <w:t xml:space="preserve">Total amount being: </w:t>
      </w:r>
      <w:r w:rsidRPr="000B3F9D">
        <w:t>€</w:t>
      </w:r>
      <w:r w:rsidR="009167C3">
        <w:t xml:space="preserve">19,500 for the applications. This price includes the workload, the tech skills, and the </w:t>
      </w:r>
      <w:r w:rsidR="002D081A">
        <w:t>time taken to make the applications, especially since it’s within 19 weeks.</w:t>
      </w:r>
    </w:p>
    <w:p w14:paraId="3FADDC83" w14:textId="4AB24BC4" w:rsidR="00216929" w:rsidRDefault="00631514" w:rsidP="005403CC">
      <w:hyperlink r:id="rId29" w:history="1">
        <w:r w:rsidR="00216929" w:rsidRPr="0045525A">
          <w:rPr>
            <w:rStyle w:val="Hyperlink"/>
          </w:rPr>
          <w:t>https://savvyapps.com/blog/how-much-does-app-cost-massive-review-pricing-budget-considerations</w:t>
        </w:r>
      </w:hyperlink>
    </w:p>
    <w:p w14:paraId="13DF293F" w14:textId="1079108B" w:rsidR="009167C3" w:rsidRDefault="002D081A" w:rsidP="009167C3">
      <w:pPr>
        <w:pStyle w:val="Kop2"/>
      </w:pPr>
      <w:r>
        <w:t>Making the database</w:t>
      </w:r>
    </w:p>
    <w:p w14:paraId="58CEBCCF" w14:textId="77777777" w:rsidR="00CE2411" w:rsidRDefault="00CE2411" w:rsidP="00206A31">
      <w:r>
        <w:t>The database is the most important part of the project. It stores all the information, and provides the connection among the applications and the website. According to Oracle – one of the most well-known and widely used databases suppliers – an enterprise database would cost around $9,500 per year, maintenance and other expenses excluded.</w:t>
      </w:r>
    </w:p>
    <w:p w14:paraId="1E2CF9AD" w14:textId="4C0513ED" w:rsidR="00CE2411" w:rsidRDefault="00CE2411" w:rsidP="00206A31">
      <w:r>
        <w:rPr>
          <w:noProof/>
        </w:rPr>
        <w:lastRenderedPageBreak/>
        <w:drawing>
          <wp:anchor distT="0" distB="0" distL="114300" distR="114300" simplePos="0" relativeHeight="251674624" behindDoc="0" locked="0" layoutInCell="1" allowOverlap="1" wp14:anchorId="64382B4E" wp14:editId="4934E4EA">
            <wp:simplePos x="0" y="0"/>
            <wp:positionH relativeFrom="column">
              <wp:posOffset>0</wp:posOffset>
            </wp:positionH>
            <wp:positionV relativeFrom="paragraph">
              <wp:posOffset>670560</wp:posOffset>
            </wp:positionV>
            <wp:extent cx="5791200" cy="14046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91200" cy="1404620"/>
                    </a:xfrm>
                    <a:prstGeom prst="rect">
                      <a:avLst/>
                    </a:prstGeom>
                  </pic:spPr>
                </pic:pic>
              </a:graphicData>
            </a:graphic>
            <wp14:sizeRelH relativeFrom="page">
              <wp14:pctWidth>0</wp14:pctWidth>
            </wp14:sizeRelH>
            <wp14:sizeRelV relativeFrom="page">
              <wp14:pctHeight>0</wp14:pctHeight>
            </wp14:sizeRelV>
          </wp:anchor>
        </w:drawing>
      </w:r>
      <w:r w:rsidR="002A7E98">
        <w:t>Because the database is the hub, it requires security measures and extra caution, such as backup storage</w:t>
      </w:r>
      <w:r w:rsidR="00216929">
        <w:t xml:space="preserve"> and c</w:t>
      </w:r>
      <w:r>
        <w:t>onstant updates to the servers, as well as human and hardware maintenance. Below is a rough idea of how much that will cost for a large business:</w:t>
      </w:r>
    </w:p>
    <w:p w14:paraId="08AEB741" w14:textId="1B8A938F" w:rsidR="00CE2411" w:rsidRDefault="00CE2411" w:rsidP="00CE2411">
      <w:pPr>
        <w:jc w:val="right"/>
      </w:pPr>
      <w:r w:rsidRPr="00CE2411">
        <w:rPr>
          <w:sz w:val="18"/>
        </w:rPr>
        <w:t xml:space="preserve">Source: </w:t>
      </w:r>
      <w:hyperlink r:id="rId31" w:history="1">
        <w:r w:rsidRPr="00CE2411">
          <w:rPr>
            <w:rStyle w:val="Hyperlink"/>
            <w:sz w:val="18"/>
          </w:rPr>
          <w:t>https://www.approvedindex.co.uk/database-developers/database-prices</w:t>
        </w:r>
      </w:hyperlink>
    </w:p>
    <w:p w14:paraId="3226A8B2" w14:textId="32C7119D" w:rsidR="00562E69" w:rsidRDefault="00562E69" w:rsidP="00206A31">
      <w:r>
        <w:t xml:space="preserve">As of the moment of writing this report, the exchange rate between </w:t>
      </w:r>
      <w:r>
        <w:rPr>
          <w:rStyle w:val="st"/>
        </w:rPr>
        <w:t xml:space="preserve">the British pound and Euro </w:t>
      </w:r>
      <w:r>
        <w:t xml:space="preserve">is: </w:t>
      </w:r>
      <w:r>
        <w:rPr>
          <w:rStyle w:val="st"/>
        </w:rPr>
        <w:t>£</w:t>
      </w:r>
      <w:r>
        <w:t xml:space="preserve">1 = </w:t>
      </w:r>
      <w:r w:rsidRPr="000B3F9D">
        <w:t>€</w:t>
      </w:r>
      <w:r>
        <w:t xml:space="preserve">1.13418. That would leave us with </w:t>
      </w:r>
      <w:r w:rsidRPr="000B3F9D">
        <w:t>€</w:t>
      </w:r>
      <w:r>
        <w:t xml:space="preserve">283.5 – </w:t>
      </w:r>
      <w:r w:rsidRPr="000B3F9D">
        <w:t>€</w:t>
      </w:r>
      <w:r>
        <w:t xml:space="preserve">397 for hardware, </w:t>
      </w:r>
      <w:r w:rsidRPr="000B3F9D">
        <w:t>€</w:t>
      </w:r>
      <w:r>
        <w:t xml:space="preserve">113.4 for software, </w:t>
      </w:r>
      <w:r w:rsidRPr="000B3F9D">
        <w:t>€</w:t>
      </w:r>
      <w:r>
        <w:t xml:space="preserve">45.4 per hour for development and </w:t>
      </w:r>
      <w:r w:rsidRPr="000B3F9D">
        <w:t>€</w:t>
      </w:r>
      <w:r>
        <w:t xml:space="preserve">170.1 per month for maintenance. </w:t>
      </w:r>
    </w:p>
    <w:p w14:paraId="0D4656FB" w14:textId="6DDD39FE" w:rsidR="008F609E" w:rsidRDefault="00562E69" w:rsidP="00206A31">
      <w:r>
        <w:t>However, w</w:t>
      </w:r>
      <w:r w:rsidR="00CE2411">
        <w:t>e are not on as big a scale as the ment</w:t>
      </w:r>
      <w:r w:rsidR="00F168BA">
        <w:t xml:space="preserve">ioned examples; taking into account </w:t>
      </w:r>
      <w:r w:rsidR="00E52AF5">
        <w:t xml:space="preserve">the given range between </w:t>
      </w:r>
      <w:r w:rsidR="00E52AF5" w:rsidRPr="000B3F9D">
        <w:t>€</w:t>
      </w:r>
      <w:r w:rsidR="00E52AF5">
        <w:t xml:space="preserve">2,000 and </w:t>
      </w:r>
      <w:r w:rsidR="00E52AF5" w:rsidRPr="000B3F9D">
        <w:t>€</w:t>
      </w:r>
      <w:r w:rsidR="00CE2411">
        <w:t>10,000 euros,</w:t>
      </w:r>
      <w:r w:rsidR="00E52AF5">
        <w:t xml:space="preserve"> the</w:t>
      </w:r>
      <w:r w:rsidR="00216929">
        <w:t xml:space="preserve"> </w:t>
      </w:r>
      <w:r w:rsidR="00E52AF5">
        <w:t>total price for this database will be</w:t>
      </w:r>
      <w:r w:rsidR="00216929">
        <w:t xml:space="preserve"> </w:t>
      </w:r>
      <w:r w:rsidR="00216929" w:rsidRPr="000B3F9D">
        <w:t>€</w:t>
      </w:r>
      <w:r w:rsidR="00216929">
        <w:t xml:space="preserve">5,000. </w:t>
      </w:r>
    </w:p>
    <w:p w14:paraId="7A3B0196" w14:textId="27428813" w:rsidR="008F609E" w:rsidRDefault="008F609E" w:rsidP="008F609E">
      <w:pPr>
        <w:pStyle w:val="Kop2"/>
      </w:pPr>
      <w:r>
        <w:t>Overall</w:t>
      </w:r>
    </w:p>
    <w:p w14:paraId="3E6B18DE" w14:textId="49D04892" w:rsidR="008F609E" w:rsidRDefault="0092274E" w:rsidP="008F609E">
      <w:r>
        <w:t>The overall financials are as follows:</w:t>
      </w:r>
    </w:p>
    <w:tbl>
      <w:tblPr>
        <w:tblStyle w:val="Tabelraster"/>
        <w:tblW w:w="0" w:type="auto"/>
        <w:tblLook w:val="04A0" w:firstRow="1" w:lastRow="0" w:firstColumn="1" w:lastColumn="0" w:noHBand="0" w:noVBand="1"/>
      </w:tblPr>
      <w:tblGrid>
        <w:gridCol w:w="1975"/>
        <w:gridCol w:w="1530"/>
      </w:tblGrid>
      <w:tr w:rsidR="00426B72" w14:paraId="5D1219B0" w14:textId="77777777" w:rsidTr="00CB7F15">
        <w:tc>
          <w:tcPr>
            <w:tcW w:w="1975" w:type="dxa"/>
            <w:tcBorders>
              <w:bottom w:val="single" w:sz="4" w:space="0" w:color="auto"/>
            </w:tcBorders>
          </w:tcPr>
          <w:p w14:paraId="4114E6C4" w14:textId="649CAE77" w:rsidR="00426B72" w:rsidRPr="00FF596E" w:rsidRDefault="00426B72" w:rsidP="0092274E">
            <w:pPr>
              <w:rPr>
                <w:b/>
              </w:rPr>
            </w:pPr>
            <w:r w:rsidRPr="00FF596E">
              <w:rPr>
                <w:b/>
              </w:rPr>
              <w:t>Type</w:t>
            </w:r>
          </w:p>
        </w:tc>
        <w:tc>
          <w:tcPr>
            <w:tcW w:w="1530" w:type="dxa"/>
            <w:tcBorders>
              <w:bottom w:val="single" w:sz="4" w:space="0" w:color="auto"/>
            </w:tcBorders>
          </w:tcPr>
          <w:p w14:paraId="59E5B9B4" w14:textId="29F8E2A5" w:rsidR="00426B72" w:rsidRPr="00FF596E" w:rsidRDefault="00426B72" w:rsidP="00FF596E">
            <w:pPr>
              <w:jc w:val="right"/>
              <w:rPr>
                <w:b/>
              </w:rPr>
            </w:pPr>
            <w:r w:rsidRPr="00FF596E">
              <w:rPr>
                <w:b/>
              </w:rPr>
              <w:t>Price</w:t>
            </w:r>
          </w:p>
        </w:tc>
      </w:tr>
      <w:tr w:rsidR="00426B72" w14:paraId="4B0B7BFF" w14:textId="77777777" w:rsidTr="00CB7F15">
        <w:tc>
          <w:tcPr>
            <w:tcW w:w="1975" w:type="dxa"/>
            <w:tcBorders>
              <w:top w:val="single" w:sz="4" w:space="0" w:color="auto"/>
              <w:left w:val="single" w:sz="4" w:space="0" w:color="auto"/>
              <w:bottom w:val="nil"/>
              <w:right w:val="single" w:sz="4" w:space="0" w:color="auto"/>
            </w:tcBorders>
          </w:tcPr>
          <w:p w14:paraId="1A7052FA" w14:textId="29F24751" w:rsidR="00426B72" w:rsidRDefault="00426B72" w:rsidP="0092274E">
            <w:r>
              <w:t>Website</w:t>
            </w:r>
          </w:p>
        </w:tc>
        <w:tc>
          <w:tcPr>
            <w:tcW w:w="1530" w:type="dxa"/>
            <w:tcBorders>
              <w:top w:val="single" w:sz="4" w:space="0" w:color="auto"/>
              <w:left w:val="single" w:sz="4" w:space="0" w:color="auto"/>
              <w:bottom w:val="nil"/>
              <w:right w:val="single" w:sz="4" w:space="0" w:color="auto"/>
            </w:tcBorders>
          </w:tcPr>
          <w:p w14:paraId="622BF2B9" w14:textId="73E83E77" w:rsidR="00426B72" w:rsidRDefault="00426B72" w:rsidP="00FF596E">
            <w:pPr>
              <w:jc w:val="right"/>
            </w:pPr>
            <w:r w:rsidRPr="000B3F9D">
              <w:t>€</w:t>
            </w:r>
            <w:r>
              <w:t>5,510</w:t>
            </w:r>
          </w:p>
        </w:tc>
      </w:tr>
      <w:tr w:rsidR="00426B72" w14:paraId="39CFA9FF" w14:textId="77777777" w:rsidTr="00CB7F15">
        <w:tc>
          <w:tcPr>
            <w:tcW w:w="1975" w:type="dxa"/>
            <w:tcBorders>
              <w:top w:val="nil"/>
              <w:left w:val="single" w:sz="4" w:space="0" w:color="auto"/>
              <w:bottom w:val="nil"/>
              <w:right w:val="single" w:sz="4" w:space="0" w:color="auto"/>
            </w:tcBorders>
          </w:tcPr>
          <w:p w14:paraId="12A0C8D8" w14:textId="20A3E372" w:rsidR="00426B72" w:rsidRDefault="00426B72" w:rsidP="0092274E">
            <w:r>
              <w:t>Applications</w:t>
            </w:r>
          </w:p>
        </w:tc>
        <w:tc>
          <w:tcPr>
            <w:tcW w:w="1530" w:type="dxa"/>
            <w:tcBorders>
              <w:top w:val="nil"/>
              <w:left w:val="single" w:sz="4" w:space="0" w:color="auto"/>
              <w:bottom w:val="nil"/>
              <w:right w:val="single" w:sz="4" w:space="0" w:color="auto"/>
            </w:tcBorders>
          </w:tcPr>
          <w:p w14:paraId="3D45CCD4" w14:textId="6577CB01" w:rsidR="00426B72" w:rsidRDefault="00426B72" w:rsidP="00FF596E">
            <w:pPr>
              <w:jc w:val="right"/>
            </w:pPr>
            <w:r w:rsidRPr="000B3F9D">
              <w:t>€</w:t>
            </w:r>
            <w:r>
              <w:t>19,500</w:t>
            </w:r>
          </w:p>
        </w:tc>
      </w:tr>
      <w:tr w:rsidR="00426B72" w14:paraId="0086EB4D" w14:textId="77777777" w:rsidTr="00CB7F15">
        <w:trPr>
          <w:trHeight w:val="117"/>
        </w:trPr>
        <w:tc>
          <w:tcPr>
            <w:tcW w:w="1975" w:type="dxa"/>
            <w:tcBorders>
              <w:top w:val="nil"/>
              <w:left w:val="single" w:sz="4" w:space="0" w:color="auto"/>
              <w:bottom w:val="single" w:sz="4" w:space="0" w:color="auto"/>
              <w:right w:val="single" w:sz="4" w:space="0" w:color="auto"/>
            </w:tcBorders>
          </w:tcPr>
          <w:p w14:paraId="2144542A" w14:textId="68BD0DBF" w:rsidR="00426B72" w:rsidRDefault="00426B72" w:rsidP="0092274E">
            <w:r>
              <w:t>Database</w:t>
            </w:r>
          </w:p>
        </w:tc>
        <w:tc>
          <w:tcPr>
            <w:tcW w:w="1530" w:type="dxa"/>
            <w:tcBorders>
              <w:top w:val="nil"/>
              <w:left w:val="single" w:sz="4" w:space="0" w:color="auto"/>
              <w:bottom w:val="single" w:sz="4" w:space="0" w:color="auto"/>
              <w:right w:val="single" w:sz="4" w:space="0" w:color="auto"/>
            </w:tcBorders>
          </w:tcPr>
          <w:p w14:paraId="555D8A13" w14:textId="268C3BF9" w:rsidR="00426B72" w:rsidRDefault="00426B72" w:rsidP="00FF596E">
            <w:pPr>
              <w:jc w:val="right"/>
            </w:pPr>
            <w:r w:rsidRPr="000B3F9D">
              <w:t>€</w:t>
            </w:r>
            <w:r>
              <w:t>5,000</w:t>
            </w:r>
          </w:p>
        </w:tc>
      </w:tr>
      <w:tr w:rsidR="00426B72" w14:paraId="69DE252A" w14:textId="77777777" w:rsidTr="00CB7F15">
        <w:tc>
          <w:tcPr>
            <w:tcW w:w="1975" w:type="dxa"/>
            <w:tcBorders>
              <w:top w:val="single" w:sz="4" w:space="0" w:color="auto"/>
            </w:tcBorders>
          </w:tcPr>
          <w:p w14:paraId="079B0062" w14:textId="47C9524B" w:rsidR="00426B72" w:rsidRPr="00FF596E" w:rsidRDefault="00426B72" w:rsidP="0092274E">
            <w:pPr>
              <w:rPr>
                <w:b/>
              </w:rPr>
            </w:pPr>
            <w:r w:rsidRPr="00FF596E">
              <w:rPr>
                <w:b/>
              </w:rPr>
              <w:t>Total</w:t>
            </w:r>
          </w:p>
        </w:tc>
        <w:tc>
          <w:tcPr>
            <w:tcW w:w="1530" w:type="dxa"/>
            <w:tcBorders>
              <w:top w:val="single" w:sz="4" w:space="0" w:color="auto"/>
            </w:tcBorders>
          </w:tcPr>
          <w:p w14:paraId="606A5224" w14:textId="2B2F9B19" w:rsidR="00426B72" w:rsidRPr="00FF596E" w:rsidRDefault="00426B72" w:rsidP="00FF596E">
            <w:pPr>
              <w:jc w:val="right"/>
              <w:rPr>
                <w:b/>
              </w:rPr>
            </w:pPr>
            <w:r w:rsidRPr="00FF596E">
              <w:rPr>
                <w:b/>
              </w:rPr>
              <w:t>€</w:t>
            </w:r>
            <w:r w:rsidR="00FF596E" w:rsidRPr="00FF596E">
              <w:rPr>
                <w:b/>
              </w:rPr>
              <w:t>30,010</w:t>
            </w:r>
          </w:p>
        </w:tc>
      </w:tr>
    </w:tbl>
    <w:p w14:paraId="39D8B14E" w14:textId="02DFA4E8" w:rsidR="00FF596E" w:rsidRDefault="00FF596E" w:rsidP="0092274E"/>
    <w:p w14:paraId="58C5F9FF" w14:textId="06E04287" w:rsidR="00FF596E" w:rsidRPr="008F609E" w:rsidRDefault="00FF596E" w:rsidP="0092274E">
      <w:r>
        <w:t xml:space="preserve">This price may be argued against </w:t>
      </w:r>
      <w:r w:rsidR="009C680D">
        <w:t xml:space="preserve">during the course of the project in block 2. For now, the </w:t>
      </w:r>
      <w:r w:rsidR="00C07753">
        <w:t xml:space="preserve">official </w:t>
      </w:r>
      <w:r w:rsidR="009C680D">
        <w:t xml:space="preserve">price for the </w:t>
      </w:r>
      <w:r w:rsidR="00C07753">
        <w:t xml:space="preserve">entire project is </w:t>
      </w:r>
      <w:r w:rsidR="00C07753" w:rsidRPr="00C07753">
        <w:rPr>
          <w:b/>
          <w:u w:val="single"/>
        </w:rPr>
        <w:t>€30,010.</w:t>
      </w:r>
    </w:p>
    <w:sectPr w:rsidR="00FF596E" w:rsidRPr="008F609E" w:rsidSect="0023741C">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erald Hilderink" w:date="2018-04-19T11:15:00Z" w:initials="GH">
    <w:p w14:paraId="5B7A9FC9" w14:textId="2A95D6B1" w:rsidR="00C53132" w:rsidRDefault="00C53132">
      <w:pPr>
        <w:pStyle w:val="Tekstopmerking"/>
      </w:pPr>
      <w:r>
        <w:rPr>
          <w:rStyle w:val="Verwijzingopmerking"/>
        </w:rPr>
        <w:annotationRef/>
      </w:r>
      <w:r>
        <w:t xml:space="preserve">In research you need a research question and then you try to find the answer to the question. Start with defining the research questions. </w:t>
      </w:r>
      <w:r w:rsidR="003D5578">
        <w:t>You may discover many options. Research each of these options and then conclude what is the best option, or what new research questions are created and what new topics need to be discussed with the client.</w:t>
      </w:r>
    </w:p>
  </w:comment>
  <w:comment w:id="4" w:author="Gerald Hilderink" w:date="2018-04-19T11:20:00Z" w:initials="GH">
    <w:p w14:paraId="5CFD9920" w14:textId="583FDD9A" w:rsidR="003D5578" w:rsidRDefault="003D5578">
      <w:pPr>
        <w:pStyle w:val="Tekstopmerking"/>
      </w:pPr>
      <w:r>
        <w:rPr>
          <w:rStyle w:val="Verwijzingopmerking"/>
        </w:rPr>
        <w:annotationRef/>
      </w:r>
      <w:r>
        <w:t>Say what you are going to research:</w:t>
      </w:r>
    </w:p>
    <w:p w14:paraId="47887C7A" w14:textId="77777777" w:rsidR="003D5578" w:rsidRDefault="003D5578">
      <w:pPr>
        <w:pStyle w:val="Tekstopmerking"/>
      </w:pPr>
      <w:r>
        <w:t>What is an appropriate method to identify visitors on the event? The identifier is required to enable the visitor to buy and to rent products in a secure and reliable way. We are looking for a most suitable ID method and equipment to scan the ID of the visitor.</w:t>
      </w:r>
    </w:p>
    <w:p w14:paraId="69AFA470" w14:textId="16651FED" w:rsidR="001F0590" w:rsidRDefault="001F0590">
      <w:pPr>
        <w:pStyle w:val="Tekstopmerking"/>
      </w:pPr>
      <w:r>
        <w:t>Use references is necessary.</w:t>
      </w:r>
    </w:p>
  </w:comment>
  <w:comment w:id="19" w:author="Gerald Hilderink" w:date="2018-04-19T11:29:00Z" w:initials="GH">
    <w:p w14:paraId="40BBB677" w14:textId="4FB94035" w:rsidR="008B041F" w:rsidRDefault="008B041F">
      <w:pPr>
        <w:pStyle w:val="Tekstopmerking"/>
      </w:pPr>
      <w:r>
        <w:rPr>
          <w:rStyle w:val="Verwijzingopmerking"/>
        </w:rPr>
        <w:annotationRef/>
      </w:r>
      <w:r>
        <w:t>What are the attributes you will looking at? E.g. cost, availability, robustness?</w:t>
      </w:r>
    </w:p>
  </w:comment>
  <w:comment w:id="23" w:author="Gerald Hilderink" w:date="2018-04-19T11:51:00Z" w:initials="GH">
    <w:p w14:paraId="758EB2AE" w14:textId="7E9EAB98" w:rsidR="00D72486" w:rsidRDefault="00D72486">
      <w:pPr>
        <w:pStyle w:val="Tekstopmerking"/>
      </w:pPr>
      <w:r>
        <w:rPr>
          <w:rStyle w:val="Verwijzingopmerking"/>
        </w:rPr>
        <w:annotationRef/>
      </w:r>
      <w:r>
        <w:t>Is it possible to print the event logo or a company logo on the wristband? Many be we can get sponsors this way?</w:t>
      </w:r>
    </w:p>
  </w:comment>
  <w:comment w:id="25" w:author="Gerald Hilderink" w:date="2018-04-19T11:52:00Z" w:initials="GH">
    <w:p w14:paraId="2829F555" w14:textId="5480F885" w:rsidR="00D72486" w:rsidRDefault="00D72486">
      <w:pPr>
        <w:pStyle w:val="Tekstopmerking"/>
      </w:pPr>
      <w:r>
        <w:rPr>
          <w:rStyle w:val="Verwijzingopmerking"/>
        </w:rPr>
        <w:annotationRef/>
      </w:r>
      <w:r>
        <w:t>Huh? No QR is needed!</w:t>
      </w:r>
      <w:r w:rsidR="00631514">
        <w:t xml:space="preserve"> Please, think about this.</w:t>
      </w:r>
    </w:p>
  </w:comment>
  <w:comment w:id="30" w:author="Gerald Hilderink" w:date="2018-04-19T11:56:00Z" w:initials="GH">
    <w:p w14:paraId="71C70C36" w14:textId="1B5A6B5E" w:rsidR="00631514" w:rsidRDefault="00631514">
      <w:pPr>
        <w:pStyle w:val="Tekstopmerking"/>
      </w:pPr>
      <w:r>
        <w:rPr>
          <w:rStyle w:val="Verwijzingopmerking"/>
        </w:rPr>
        <w:annotationRef/>
      </w:r>
      <w:r>
        <w:t xml:space="preserve">Don’t say this. It will be difficult enough.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A9FC9" w15:done="0"/>
  <w15:commentEx w15:paraId="69AFA470" w15:done="0"/>
  <w15:commentEx w15:paraId="40BBB677" w15:done="0"/>
  <w15:commentEx w15:paraId="758EB2AE" w15:done="0"/>
  <w15:commentEx w15:paraId="2829F555" w15:done="0"/>
  <w15:commentEx w15:paraId="71C70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A9FC9" w16cid:durableId="1E82F8EC"/>
  <w16cid:commentId w16cid:paraId="69AFA470" w16cid:durableId="1E82FA0A"/>
  <w16cid:commentId w16cid:paraId="40BBB677" w16cid:durableId="1E82FC1F"/>
  <w16cid:commentId w16cid:paraId="758EB2AE" w16cid:durableId="1E83013F"/>
  <w16cid:commentId w16cid:paraId="2829F555" w16cid:durableId="1E830199"/>
  <w16cid:commentId w16cid:paraId="71C70C36" w16cid:durableId="1E83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A7C74"/>
    <w:multiLevelType w:val="hybridMultilevel"/>
    <w:tmpl w:val="C66CC1F0"/>
    <w:lvl w:ilvl="0" w:tplc="F7365F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48E3"/>
    <w:multiLevelType w:val="hybridMultilevel"/>
    <w:tmpl w:val="56381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45179"/>
    <w:multiLevelType w:val="hybridMultilevel"/>
    <w:tmpl w:val="5266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33EC7"/>
    <w:multiLevelType w:val="hybridMultilevel"/>
    <w:tmpl w:val="CA30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Hilderink">
    <w15:presenceInfo w15:providerId="Windows Live" w15:userId="b3cdae5091de7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238"/>
    <w:rsid w:val="0000475A"/>
    <w:rsid w:val="00006CDA"/>
    <w:rsid w:val="00021421"/>
    <w:rsid w:val="00022749"/>
    <w:rsid w:val="00024F82"/>
    <w:rsid w:val="0003137E"/>
    <w:rsid w:val="00032231"/>
    <w:rsid w:val="000375E8"/>
    <w:rsid w:val="00040102"/>
    <w:rsid w:val="00040A14"/>
    <w:rsid w:val="0004384F"/>
    <w:rsid w:val="00046033"/>
    <w:rsid w:val="0006022F"/>
    <w:rsid w:val="00060F9F"/>
    <w:rsid w:val="0006396B"/>
    <w:rsid w:val="00063E50"/>
    <w:rsid w:val="00066D82"/>
    <w:rsid w:val="00072AFD"/>
    <w:rsid w:val="00083B81"/>
    <w:rsid w:val="00091DCD"/>
    <w:rsid w:val="000930A6"/>
    <w:rsid w:val="000A26F1"/>
    <w:rsid w:val="000A4FCD"/>
    <w:rsid w:val="000B1B82"/>
    <w:rsid w:val="000B3F9D"/>
    <w:rsid w:val="000D3614"/>
    <w:rsid w:val="000E3EDE"/>
    <w:rsid w:val="000F4BBA"/>
    <w:rsid w:val="00115A2E"/>
    <w:rsid w:val="00132EAA"/>
    <w:rsid w:val="00154736"/>
    <w:rsid w:val="001678C1"/>
    <w:rsid w:val="001837BB"/>
    <w:rsid w:val="00194138"/>
    <w:rsid w:val="001B0AB0"/>
    <w:rsid w:val="001B4FF9"/>
    <w:rsid w:val="001C28F9"/>
    <w:rsid w:val="001C5B86"/>
    <w:rsid w:val="001E7174"/>
    <w:rsid w:val="001F0590"/>
    <w:rsid w:val="001F4345"/>
    <w:rsid w:val="00203193"/>
    <w:rsid w:val="00206A31"/>
    <w:rsid w:val="00214DCC"/>
    <w:rsid w:val="00216929"/>
    <w:rsid w:val="0022000B"/>
    <w:rsid w:val="00233DC8"/>
    <w:rsid w:val="0023741C"/>
    <w:rsid w:val="002512A8"/>
    <w:rsid w:val="002535A5"/>
    <w:rsid w:val="00254EE9"/>
    <w:rsid w:val="002629B1"/>
    <w:rsid w:val="00284CD3"/>
    <w:rsid w:val="00291B39"/>
    <w:rsid w:val="002954B9"/>
    <w:rsid w:val="002A1F5C"/>
    <w:rsid w:val="002A7E98"/>
    <w:rsid w:val="002C337B"/>
    <w:rsid w:val="002D081A"/>
    <w:rsid w:val="002D2387"/>
    <w:rsid w:val="002D48E3"/>
    <w:rsid w:val="002E6B48"/>
    <w:rsid w:val="002F0796"/>
    <w:rsid w:val="00302899"/>
    <w:rsid w:val="00314DD9"/>
    <w:rsid w:val="003338FF"/>
    <w:rsid w:val="00340442"/>
    <w:rsid w:val="00343253"/>
    <w:rsid w:val="0035740D"/>
    <w:rsid w:val="003643B9"/>
    <w:rsid w:val="00374067"/>
    <w:rsid w:val="00384972"/>
    <w:rsid w:val="0039563B"/>
    <w:rsid w:val="003967A3"/>
    <w:rsid w:val="003A04EB"/>
    <w:rsid w:val="003A7241"/>
    <w:rsid w:val="003B61A0"/>
    <w:rsid w:val="003B7AF5"/>
    <w:rsid w:val="003D1A15"/>
    <w:rsid w:val="003D5578"/>
    <w:rsid w:val="003D5FC8"/>
    <w:rsid w:val="003F5C8C"/>
    <w:rsid w:val="004048D4"/>
    <w:rsid w:val="00407BA3"/>
    <w:rsid w:val="00410C4C"/>
    <w:rsid w:val="004222B6"/>
    <w:rsid w:val="00426B72"/>
    <w:rsid w:val="00431B49"/>
    <w:rsid w:val="00444DAA"/>
    <w:rsid w:val="004456AE"/>
    <w:rsid w:val="00463534"/>
    <w:rsid w:val="00474A48"/>
    <w:rsid w:val="0048710E"/>
    <w:rsid w:val="004B0D36"/>
    <w:rsid w:val="004C22B9"/>
    <w:rsid w:val="004D7FAC"/>
    <w:rsid w:val="004E294E"/>
    <w:rsid w:val="004F0ADC"/>
    <w:rsid w:val="0050013D"/>
    <w:rsid w:val="0053642C"/>
    <w:rsid w:val="005403CC"/>
    <w:rsid w:val="00543E02"/>
    <w:rsid w:val="0055374E"/>
    <w:rsid w:val="005538ED"/>
    <w:rsid w:val="00554325"/>
    <w:rsid w:val="005604C6"/>
    <w:rsid w:val="00561193"/>
    <w:rsid w:val="00562E69"/>
    <w:rsid w:val="00565842"/>
    <w:rsid w:val="005676FC"/>
    <w:rsid w:val="005755C9"/>
    <w:rsid w:val="005800CD"/>
    <w:rsid w:val="00597923"/>
    <w:rsid w:val="005B73A6"/>
    <w:rsid w:val="005C2A9E"/>
    <w:rsid w:val="005D0044"/>
    <w:rsid w:val="005D025F"/>
    <w:rsid w:val="005E5439"/>
    <w:rsid w:val="005E6AC8"/>
    <w:rsid w:val="005E7B69"/>
    <w:rsid w:val="005F07E1"/>
    <w:rsid w:val="005F52D4"/>
    <w:rsid w:val="00605333"/>
    <w:rsid w:val="006077EE"/>
    <w:rsid w:val="00614A03"/>
    <w:rsid w:val="00623427"/>
    <w:rsid w:val="00631514"/>
    <w:rsid w:val="0065426F"/>
    <w:rsid w:val="0065739D"/>
    <w:rsid w:val="00661C66"/>
    <w:rsid w:val="00671E45"/>
    <w:rsid w:val="00695CFA"/>
    <w:rsid w:val="006B46A3"/>
    <w:rsid w:val="006D101B"/>
    <w:rsid w:val="006D2583"/>
    <w:rsid w:val="006E7E95"/>
    <w:rsid w:val="006F66C2"/>
    <w:rsid w:val="00700AD3"/>
    <w:rsid w:val="00701F70"/>
    <w:rsid w:val="00703C09"/>
    <w:rsid w:val="00734D94"/>
    <w:rsid w:val="007669A0"/>
    <w:rsid w:val="0077226E"/>
    <w:rsid w:val="007726B4"/>
    <w:rsid w:val="00777918"/>
    <w:rsid w:val="00780806"/>
    <w:rsid w:val="007927A7"/>
    <w:rsid w:val="00794DCE"/>
    <w:rsid w:val="007B04FB"/>
    <w:rsid w:val="007B2A84"/>
    <w:rsid w:val="007B4495"/>
    <w:rsid w:val="007C048F"/>
    <w:rsid w:val="007F4191"/>
    <w:rsid w:val="00805C1E"/>
    <w:rsid w:val="00812F91"/>
    <w:rsid w:val="0081600C"/>
    <w:rsid w:val="00822BA0"/>
    <w:rsid w:val="008366B4"/>
    <w:rsid w:val="008551B4"/>
    <w:rsid w:val="008569B3"/>
    <w:rsid w:val="00860F63"/>
    <w:rsid w:val="00862995"/>
    <w:rsid w:val="00867996"/>
    <w:rsid w:val="008838FC"/>
    <w:rsid w:val="00885FBE"/>
    <w:rsid w:val="008A68A4"/>
    <w:rsid w:val="008B041F"/>
    <w:rsid w:val="008B732C"/>
    <w:rsid w:val="008C13FC"/>
    <w:rsid w:val="008C4AD3"/>
    <w:rsid w:val="008E4B5E"/>
    <w:rsid w:val="008E6824"/>
    <w:rsid w:val="008F609E"/>
    <w:rsid w:val="00903DF6"/>
    <w:rsid w:val="009167C3"/>
    <w:rsid w:val="0092274E"/>
    <w:rsid w:val="009240C3"/>
    <w:rsid w:val="00927829"/>
    <w:rsid w:val="0093771B"/>
    <w:rsid w:val="00941072"/>
    <w:rsid w:val="00942135"/>
    <w:rsid w:val="009463CF"/>
    <w:rsid w:val="00946C03"/>
    <w:rsid w:val="00956BC1"/>
    <w:rsid w:val="00960A7E"/>
    <w:rsid w:val="00961C86"/>
    <w:rsid w:val="009952FE"/>
    <w:rsid w:val="009A44C5"/>
    <w:rsid w:val="009B2FDE"/>
    <w:rsid w:val="009C680D"/>
    <w:rsid w:val="009C6E16"/>
    <w:rsid w:val="009C7967"/>
    <w:rsid w:val="009E5860"/>
    <w:rsid w:val="00A02514"/>
    <w:rsid w:val="00A0301D"/>
    <w:rsid w:val="00A03E26"/>
    <w:rsid w:val="00A07059"/>
    <w:rsid w:val="00A14730"/>
    <w:rsid w:val="00A151FA"/>
    <w:rsid w:val="00A4604B"/>
    <w:rsid w:val="00A56AC4"/>
    <w:rsid w:val="00A6596E"/>
    <w:rsid w:val="00A6671E"/>
    <w:rsid w:val="00A67EFF"/>
    <w:rsid w:val="00A73790"/>
    <w:rsid w:val="00A73F98"/>
    <w:rsid w:val="00AC74D0"/>
    <w:rsid w:val="00AD3965"/>
    <w:rsid w:val="00AD4480"/>
    <w:rsid w:val="00AE29EC"/>
    <w:rsid w:val="00AF3BEA"/>
    <w:rsid w:val="00B16283"/>
    <w:rsid w:val="00B21A9B"/>
    <w:rsid w:val="00B35F36"/>
    <w:rsid w:val="00B4062C"/>
    <w:rsid w:val="00B40BB5"/>
    <w:rsid w:val="00B54A05"/>
    <w:rsid w:val="00B7220C"/>
    <w:rsid w:val="00B738AD"/>
    <w:rsid w:val="00B93059"/>
    <w:rsid w:val="00BA5B15"/>
    <w:rsid w:val="00BB4C34"/>
    <w:rsid w:val="00BB52D1"/>
    <w:rsid w:val="00BC0E2D"/>
    <w:rsid w:val="00C00FE2"/>
    <w:rsid w:val="00C012E6"/>
    <w:rsid w:val="00C07753"/>
    <w:rsid w:val="00C22A63"/>
    <w:rsid w:val="00C27185"/>
    <w:rsid w:val="00C31BC5"/>
    <w:rsid w:val="00C45E2D"/>
    <w:rsid w:val="00C53132"/>
    <w:rsid w:val="00C636E1"/>
    <w:rsid w:val="00C641D2"/>
    <w:rsid w:val="00C718B9"/>
    <w:rsid w:val="00C76EED"/>
    <w:rsid w:val="00C94827"/>
    <w:rsid w:val="00CA6CCB"/>
    <w:rsid w:val="00CB0012"/>
    <w:rsid w:val="00CB7F15"/>
    <w:rsid w:val="00CB7FE0"/>
    <w:rsid w:val="00CD106E"/>
    <w:rsid w:val="00CD5D76"/>
    <w:rsid w:val="00CE2411"/>
    <w:rsid w:val="00CF2528"/>
    <w:rsid w:val="00CF3A49"/>
    <w:rsid w:val="00D010CE"/>
    <w:rsid w:val="00D02941"/>
    <w:rsid w:val="00D0530D"/>
    <w:rsid w:val="00D105B2"/>
    <w:rsid w:val="00D123DE"/>
    <w:rsid w:val="00D129F7"/>
    <w:rsid w:val="00D4090B"/>
    <w:rsid w:val="00D43C15"/>
    <w:rsid w:val="00D47336"/>
    <w:rsid w:val="00D62B16"/>
    <w:rsid w:val="00D72486"/>
    <w:rsid w:val="00D73A75"/>
    <w:rsid w:val="00DB23C8"/>
    <w:rsid w:val="00DB343A"/>
    <w:rsid w:val="00DC62F0"/>
    <w:rsid w:val="00DD4D9D"/>
    <w:rsid w:val="00DE5B18"/>
    <w:rsid w:val="00E10ABE"/>
    <w:rsid w:val="00E36458"/>
    <w:rsid w:val="00E41493"/>
    <w:rsid w:val="00E512A3"/>
    <w:rsid w:val="00E52AF5"/>
    <w:rsid w:val="00E600B5"/>
    <w:rsid w:val="00E67952"/>
    <w:rsid w:val="00E709B9"/>
    <w:rsid w:val="00E93D4F"/>
    <w:rsid w:val="00EA3D85"/>
    <w:rsid w:val="00EB1E93"/>
    <w:rsid w:val="00EB4175"/>
    <w:rsid w:val="00EB5C41"/>
    <w:rsid w:val="00ED5E88"/>
    <w:rsid w:val="00EE67D9"/>
    <w:rsid w:val="00EE6935"/>
    <w:rsid w:val="00EF368F"/>
    <w:rsid w:val="00EF4975"/>
    <w:rsid w:val="00EF55B6"/>
    <w:rsid w:val="00F168BA"/>
    <w:rsid w:val="00F36D24"/>
    <w:rsid w:val="00F4214F"/>
    <w:rsid w:val="00F53A82"/>
    <w:rsid w:val="00F54FE0"/>
    <w:rsid w:val="00F555B3"/>
    <w:rsid w:val="00F603B0"/>
    <w:rsid w:val="00F60660"/>
    <w:rsid w:val="00F61825"/>
    <w:rsid w:val="00F74667"/>
    <w:rsid w:val="00F7769D"/>
    <w:rsid w:val="00F934E2"/>
    <w:rsid w:val="00F94C3F"/>
    <w:rsid w:val="00FA0238"/>
    <w:rsid w:val="00FB1C80"/>
    <w:rsid w:val="00FC38B2"/>
    <w:rsid w:val="00FD2CA8"/>
    <w:rsid w:val="00FD3764"/>
    <w:rsid w:val="00FD3EA3"/>
    <w:rsid w:val="00FD426C"/>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85BA"/>
  <w15:docId w15:val="{A7C823E7-28E4-4F9A-9CA8-C5EB6B49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741C"/>
    <w:rPr>
      <w:rFonts w:ascii="Times New Roman" w:hAnsi="Times New Roman" w:cs="Times New Roman"/>
      <w:sz w:val="24"/>
      <w:szCs w:val="24"/>
    </w:rPr>
  </w:style>
  <w:style w:type="paragraph" w:styleId="Kop1">
    <w:name w:val="heading 1"/>
    <w:basedOn w:val="Standaard"/>
    <w:next w:val="Standaard"/>
    <w:link w:val="Kop1Char"/>
    <w:uiPriority w:val="9"/>
    <w:qFormat/>
    <w:rsid w:val="00F60660"/>
    <w:pPr>
      <w:keepNext/>
      <w:keepLines/>
      <w:spacing w:before="240" w:after="0"/>
      <w:outlineLvl w:val="0"/>
    </w:pPr>
    <w:rPr>
      <w:rFonts w:eastAsiaTheme="majorEastAsia"/>
      <w:color w:val="FF0000"/>
      <w:sz w:val="32"/>
      <w:szCs w:val="32"/>
    </w:rPr>
  </w:style>
  <w:style w:type="paragraph" w:styleId="Kop2">
    <w:name w:val="heading 2"/>
    <w:basedOn w:val="Standaard"/>
    <w:next w:val="Standaard"/>
    <w:link w:val="Kop2Char"/>
    <w:uiPriority w:val="9"/>
    <w:unhideWhenUsed/>
    <w:qFormat/>
    <w:rsid w:val="00F60660"/>
    <w:pPr>
      <w:keepNext/>
      <w:keepLines/>
      <w:spacing w:before="40" w:after="0"/>
      <w:outlineLvl w:val="1"/>
    </w:pPr>
    <w:rPr>
      <w:rFonts w:eastAsiaTheme="majorEastAsia"/>
      <w:color w:val="C00000"/>
      <w:sz w:val="28"/>
      <w:szCs w:val="28"/>
    </w:rPr>
  </w:style>
  <w:style w:type="paragraph" w:styleId="Kop3">
    <w:name w:val="heading 3"/>
    <w:basedOn w:val="Standaard"/>
    <w:next w:val="Standaard"/>
    <w:link w:val="Kop3Char"/>
    <w:uiPriority w:val="9"/>
    <w:unhideWhenUsed/>
    <w:qFormat/>
    <w:rsid w:val="00A07059"/>
    <w:pPr>
      <w:keepNext/>
      <w:keepLines/>
      <w:spacing w:before="40" w:after="0"/>
      <w:outlineLvl w:val="2"/>
    </w:pPr>
    <w:rPr>
      <w:rFonts w:eastAsiaTheme="majorEastAsia"/>
      <w:color w:val="990000"/>
    </w:rPr>
  </w:style>
  <w:style w:type="paragraph" w:styleId="Kop4">
    <w:name w:val="heading 4"/>
    <w:basedOn w:val="Standaard"/>
    <w:next w:val="Standaard"/>
    <w:link w:val="Kop4Char"/>
    <w:uiPriority w:val="9"/>
    <w:unhideWhenUsed/>
    <w:qFormat/>
    <w:rsid w:val="007927A7"/>
    <w:pPr>
      <w:keepNext/>
      <w:keepLines/>
      <w:spacing w:before="40" w:after="0"/>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NR">
    <w:name w:val="TNR"/>
    <w:basedOn w:val="Standaard"/>
    <w:link w:val="TNRChar"/>
    <w:qFormat/>
    <w:rsid w:val="00D105B2"/>
  </w:style>
  <w:style w:type="character" w:customStyle="1" w:styleId="TNRChar">
    <w:name w:val="TNR Char"/>
    <w:basedOn w:val="Standaardalinea-lettertype"/>
    <w:link w:val="TNR"/>
    <w:rsid w:val="00D105B2"/>
    <w:rPr>
      <w:rFonts w:ascii="Times New Roman" w:hAnsi="Times New Roman"/>
      <w:sz w:val="24"/>
    </w:rPr>
  </w:style>
  <w:style w:type="character" w:customStyle="1" w:styleId="Kop1Char">
    <w:name w:val="Kop 1 Char"/>
    <w:basedOn w:val="Standaardalinea-lettertype"/>
    <w:link w:val="Kop1"/>
    <w:uiPriority w:val="9"/>
    <w:rsid w:val="00F60660"/>
    <w:rPr>
      <w:rFonts w:ascii="Times New Roman" w:eastAsiaTheme="majorEastAsia" w:hAnsi="Times New Roman" w:cs="Times New Roman"/>
      <w:color w:val="FF0000"/>
      <w:sz w:val="32"/>
      <w:szCs w:val="32"/>
    </w:rPr>
  </w:style>
  <w:style w:type="character" w:customStyle="1" w:styleId="Kop2Char">
    <w:name w:val="Kop 2 Char"/>
    <w:basedOn w:val="Standaardalinea-lettertype"/>
    <w:link w:val="Kop2"/>
    <w:uiPriority w:val="9"/>
    <w:rsid w:val="00F60660"/>
    <w:rPr>
      <w:rFonts w:ascii="Times New Roman" w:eastAsiaTheme="majorEastAsia" w:hAnsi="Times New Roman" w:cs="Times New Roman"/>
      <w:color w:val="C00000"/>
      <w:sz w:val="28"/>
      <w:szCs w:val="28"/>
    </w:rPr>
  </w:style>
  <w:style w:type="character" w:customStyle="1" w:styleId="Kop3Char">
    <w:name w:val="Kop 3 Char"/>
    <w:basedOn w:val="Standaardalinea-lettertype"/>
    <w:link w:val="Kop3"/>
    <w:uiPriority w:val="9"/>
    <w:rsid w:val="00A07059"/>
    <w:rPr>
      <w:rFonts w:ascii="Times New Roman" w:eastAsiaTheme="majorEastAsia" w:hAnsi="Times New Roman" w:cs="Times New Roman"/>
      <w:color w:val="990000"/>
      <w:sz w:val="24"/>
      <w:szCs w:val="24"/>
    </w:rPr>
  </w:style>
  <w:style w:type="paragraph" w:styleId="Geenafstand">
    <w:name w:val="No Spacing"/>
    <w:link w:val="GeenafstandChar"/>
    <w:uiPriority w:val="1"/>
    <w:qFormat/>
    <w:rsid w:val="0023741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3741C"/>
    <w:rPr>
      <w:rFonts w:eastAsiaTheme="minorEastAsia"/>
    </w:rPr>
  </w:style>
  <w:style w:type="table" w:styleId="Tabelraster">
    <w:name w:val="Table Grid"/>
    <w:basedOn w:val="Standaardtabel"/>
    <w:uiPriority w:val="39"/>
    <w:rsid w:val="002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3741C"/>
    <w:rPr>
      <w:color w:val="0563C1" w:themeColor="hyperlink"/>
      <w:u w:val="single"/>
    </w:rPr>
  </w:style>
  <w:style w:type="paragraph" w:styleId="Kopvaninhoudsopgave">
    <w:name w:val="TOC Heading"/>
    <w:basedOn w:val="Kop1"/>
    <w:next w:val="Standaard"/>
    <w:uiPriority w:val="39"/>
    <w:unhideWhenUsed/>
    <w:qFormat/>
    <w:rsid w:val="0023741C"/>
    <w:pPr>
      <w:outlineLvl w:val="9"/>
    </w:pPr>
    <w:rPr>
      <w:rFonts w:asciiTheme="majorHAnsi" w:hAnsiTheme="majorHAnsi" w:cstheme="majorBidi"/>
      <w:b/>
      <w:color w:val="385623" w:themeColor="accent6" w:themeShade="80"/>
    </w:rPr>
  </w:style>
  <w:style w:type="paragraph" w:styleId="Inhopg1">
    <w:name w:val="toc 1"/>
    <w:basedOn w:val="Standaard"/>
    <w:next w:val="Standaard"/>
    <w:autoRedefine/>
    <w:uiPriority w:val="39"/>
    <w:unhideWhenUsed/>
    <w:rsid w:val="0023741C"/>
    <w:pPr>
      <w:spacing w:after="100"/>
    </w:pPr>
    <w:rPr>
      <w:rFonts w:asciiTheme="minorHAnsi" w:hAnsiTheme="minorHAnsi" w:cstheme="minorBidi"/>
      <w:sz w:val="22"/>
      <w:szCs w:val="22"/>
      <w:lang w:val="en-GB"/>
    </w:rPr>
  </w:style>
  <w:style w:type="paragraph" w:styleId="Inhopg2">
    <w:name w:val="toc 2"/>
    <w:basedOn w:val="Standaard"/>
    <w:next w:val="Standaard"/>
    <w:autoRedefine/>
    <w:uiPriority w:val="39"/>
    <w:unhideWhenUsed/>
    <w:rsid w:val="0023741C"/>
    <w:pPr>
      <w:spacing w:after="100"/>
      <w:ind w:left="220"/>
    </w:pPr>
    <w:rPr>
      <w:rFonts w:asciiTheme="minorHAnsi" w:hAnsiTheme="minorHAnsi" w:cstheme="minorBidi"/>
      <w:sz w:val="22"/>
      <w:szCs w:val="22"/>
      <w:lang w:val="en-GB"/>
    </w:rPr>
  </w:style>
  <w:style w:type="character" w:customStyle="1" w:styleId="Kop4Char">
    <w:name w:val="Kop 4 Char"/>
    <w:basedOn w:val="Standaardalinea-lettertype"/>
    <w:link w:val="Kop4"/>
    <w:uiPriority w:val="9"/>
    <w:rsid w:val="007927A7"/>
    <w:rPr>
      <w:rFonts w:ascii="Times New Roman" w:eastAsiaTheme="majorEastAsia" w:hAnsi="Times New Roman" w:cstheme="majorBidi"/>
      <w:b/>
      <w:iCs/>
      <w:sz w:val="24"/>
      <w:szCs w:val="24"/>
    </w:rPr>
  </w:style>
  <w:style w:type="paragraph" w:styleId="Lijstalinea">
    <w:name w:val="List Paragraph"/>
    <w:basedOn w:val="Standaard"/>
    <w:uiPriority w:val="34"/>
    <w:qFormat/>
    <w:rsid w:val="00695CFA"/>
    <w:pPr>
      <w:ind w:left="720"/>
      <w:contextualSpacing/>
    </w:pPr>
  </w:style>
  <w:style w:type="character" w:customStyle="1" w:styleId="Onopgelostemelding1">
    <w:name w:val="Onopgeloste melding1"/>
    <w:basedOn w:val="Standaardalinea-lettertype"/>
    <w:uiPriority w:val="99"/>
    <w:semiHidden/>
    <w:unhideWhenUsed/>
    <w:rsid w:val="00CF3A49"/>
    <w:rPr>
      <w:color w:val="808080"/>
      <w:shd w:val="clear" w:color="auto" w:fill="E6E6E6"/>
    </w:rPr>
  </w:style>
  <w:style w:type="paragraph" w:styleId="Ballontekst">
    <w:name w:val="Balloon Text"/>
    <w:basedOn w:val="Standaard"/>
    <w:link w:val="BallontekstChar"/>
    <w:uiPriority w:val="99"/>
    <w:semiHidden/>
    <w:unhideWhenUsed/>
    <w:rsid w:val="004635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63534"/>
    <w:rPr>
      <w:rFonts w:ascii="Tahoma" w:hAnsi="Tahoma" w:cs="Tahoma"/>
      <w:sz w:val="16"/>
      <w:szCs w:val="16"/>
    </w:rPr>
  </w:style>
  <w:style w:type="character" w:customStyle="1" w:styleId="st">
    <w:name w:val="st"/>
    <w:basedOn w:val="Standaardalinea-lettertype"/>
    <w:rsid w:val="00562E69"/>
  </w:style>
  <w:style w:type="character" w:styleId="Verwijzingopmerking">
    <w:name w:val="annotation reference"/>
    <w:basedOn w:val="Standaardalinea-lettertype"/>
    <w:uiPriority w:val="99"/>
    <w:semiHidden/>
    <w:unhideWhenUsed/>
    <w:rsid w:val="00C53132"/>
    <w:rPr>
      <w:sz w:val="16"/>
      <w:szCs w:val="16"/>
    </w:rPr>
  </w:style>
  <w:style w:type="paragraph" w:styleId="Tekstopmerking">
    <w:name w:val="annotation text"/>
    <w:basedOn w:val="Standaard"/>
    <w:link w:val="TekstopmerkingChar"/>
    <w:uiPriority w:val="99"/>
    <w:semiHidden/>
    <w:unhideWhenUsed/>
    <w:rsid w:val="00C5313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53132"/>
    <w:rPr>
      <w:rFonts w:ascii="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C53132"/>
    <w:rPr>
      <w:b/>
      <w:bCs/>
    </w:rPr>
  </w:style>
  <w:style w:type="character" w:customStyle="1" w:styleId="OnderwerpvanopmerkingChar">
    <w:name w:val="Onderwerp van opmerking Char"/>
    <w:basedOn w:val="TekstopmerkingChar"/>
    <w:link w:val="Onderwerpvanopmerking"/>
    <w:uiPriority w:val="99"/>
    <w:semiHidden/>
    <w:rsid w:val="00C53132"/>
    <w:rPr>
      <w:rFonts w:ascii="Times New Roman" w:hAnsi="Times New Roman" w:cs="Times New Roman"/>
      <w:b/>
      <w:bCs/>
      <w:sz w:val="20"/>
      <w:szCs w:val="20"/>
    </w:rPr>
  </w:style>
  <w:style w:type="character" w:styleId="GevolgdeHyperlink">
    <w:name w:val="FollowedHyperlink"/>
    <w:basedOn w:val="Standaardalinea-lettertype"/>
    <w:uiPriority w:val="99"/>
    <w:semiHidden/>
    <w:unhideWhenUsed/>
    <w:rsid w:val="00D72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ypos.nl/acr122-nfc-contactless-m-i-f-a-r-e-acs-acr122u-rfid-bypos-1652?keyword=&amp;utm_source=google&amp;gclid=EAIaIQobChMIgcyCpcDu2QIVWl8ZCh3UCwQvEAkYASABEgL1w_D_BwE" TargetMode="External"/><Relationship Id="rId18" Type="http://schemas.openxmlformats.org/officeDocument/2006/relationships/hyperlink" Target="https://nl.aliexpress.com/item/Kercan-CCD-Bedrade-USB-2D-QR-PDF417-Data-Matrix-Barcode-Scanner-CCD-Bar-Code-Reader-KR/32680554311.html?spm=a2g0z.10010108.1000023.6.41e72c47k8GsvQ" TargetMode="External"/><Relationship Id="rId26" Type="http://schemas.openxmlformats.org/officeDocument/2006/relationships/hyperlink" Target="http://www.gyrfidstore.com/nfc-13-56mhz-rfid/water-proof-nfc-wristband-with-ntag213-wrs05/"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9.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n.wikipedia.org/wiki/QR_code" TargetMode="External"/><Relationship Id="rId20" Type="http://schemas.openxmlformats.org/officeDocument/2006/relationships/hyperlink" Target="https://www.lightinthebox.com/nl/20-stuks-writeble-rfid-em-id-kaart_p662868.html?prm=1.3.5.3" TargetMode="External"/><Relationship Id="rId29" Type="http://schemas.openxmlformats.org/officeDocument/2006/relationships/hyperlink" Target="https://savvyapps.com/blog/how-much-does-app-cost-massive-review-pricing-budget-consider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adio-frequency_identification" TargetMode="External"/><Relationship Id="rId24" Type="http://schemas.openxmlformats.org/officeDocument/2006/relationships/hyperlink" Target="http://www.alphacard.com/standard-locking-badge-holders"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hyperlink" Target="https://www.websitebuilderexpert.com/how-much-should-a-website-cost/" TargetMode="External"/><Relationship Id="rId10" Type="http://schemas.microsoft.com/office/2016/09/relationships/commentsIds" Target="commentsIds.xml"/><Relationship Id="rId19" Type="http://schemas.openxmlformats.org/officeDocument/2006/relationships/image" Target="media/image6.jpeg"/><Relationship Id="rId31" Type="http://schemas.openxmlformats.org/officeDocument/2006/relationships/hyperlink" Target="https://www.approvedindex.co.uk/database-developers/database-price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en.wikipedia.org/wiki/Barcode" TargetMode="External"/><Relationship Id="rId22" Type="http://schemas.openxmlformats.org/officeDocument/2006/relationships/hyperlink" Target="http://www.alphacard.com/3-8-flat-braided-lanyards" TargetMode="External"/><Relationship Id="rId27" Type="http://schemas.openxmlformats.org/officeDocument/2006/relationships/image" Target="media/image10.jpe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2495</Words>
  <Characters>13725</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RESEARCH REPORT</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Chanelle Hart</dc:creator>
  <cp:keywords/>
  <dc:description/>
  <cp:lastModifiedBy>Gerald Hilderink</cp:lastModifiedBy>
  <cp:revision>297</cp:revision>
  <dcterms:created xsi:type="dcterms:W3CDTF">2018-03-13T20:41:00Z</dcterms:created>
  <dcterms:modified xsi:type="dcterms:W3CDTF">2018-04-19T09:57:00Z</dcterms:modified>
</cp:coreProperties>
</file>